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1B" w:rsidRPr="0071621B" w:rsidRDefault="0071621B" w:rsidP="002B1ED5">
      <w:pPr>
        <w:rPr>
          <w:rFonts w:ascii="Arial" w:hAnsi="Arial" w:cs="Arial"/>
          <w:b/>
          <w:sz w:val="28"/>
          <w:szCs w:val="28"/>
        </w:rPr>
      </w:pPr>
      <w:r w:rsidRPr="0071621B">
        <w:rPr>
          <w:rFonts w:ascii="Arial" w:hAnsi="Arial" w:cs="Arial"/>
          <w:b/>
          <w:sz w:val="28"/>
          <w:szCs w:val="28"/>
        </w:rPr>
        <w:t xml:space="preserve">Faculty of Technology </w:t>
      </w:r>
      <w:r w:rsidR="00DA03C5">
        <w:rPr>
          <w:rFonts w:ascii="Arial" w:hAnsi="Arial" w:cs="Arial"/>
          <w:b/>
          <w:sz w:val="28"/>
          <w:szCs w:val="28"/>
        </w:rPr>
        <w:t>–</w:t>
      </w:r>
      <w:r w:rsidR="009C2A07">
        <w:rPr>
          <w:rFonts w:ascii="Arial" w:hAnsi="Arial" w:cs="Arial"/>
          <w:b/>
          <w:sz w:val="28"/>
          <w:szCs w:val="28"/>
        </w:rPr>
        <w:t xml:space="preserve"> </w:t>
      </w:r>
      <w:r w:rsidR="006747B8">
        <w:rPr>
          <w:rFonts w:ascii="Arial" w:hAnsi="Arial" w:cs="Arial"/>
          <w:b/>
          <w:sz w:val="28"/>
          <w:szCs w:val="28"/>
        </w:rPr>
        <w:t>Course</w:t>
      </w:r>
      <w:r w:rsidR="00DA03C5">
        <w:rPr>
          <w:rFonts w:ascii="Arial" w:hAnsi="Arial" w:cs="Arial"/>
          <w:b/>
          <w:sz w:val="28"/>
          <w:szCs w:val="28"/>
        </w:rPr>
        <w:t xml:space="preserve">work Specification </w:t>
      </w:r>
      <w:r w:rsidR="006747B8">
        <w:rPr>
          <w:rFonts w:ascii="Arial" w:hAnsi="Arial" w:cs="Arial"/>
          <w:b/>
          <w:sz w:val="28"/>
          <w:szCs w:val="28"/>
        </w:rPr>
        <w:t>2016/17</w:t>
      </w:r>
    </w:p>
    <w:p w:rsidR="0071621B" w:rsidRDefault="0071621B" w:rsidP="002B1ED5">
      <w:pPr>
        <w:rPr>
          <w:rFonts w:ascii="Arial" w:hAnsi="Arial" w:cs="Arial"/>
          <w:b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9"/>
        <w:gridCol w:w="1417"/>
        <w:gridCol w:w="142"/>
        <w:gridCol w:w="850"/>
        <w:gridCol w:w="567"/>
        <w:gridCol w:w="426"/>
        <w:gridCol w:w="708"/>
        <w:gridCol w:w="1014"/>
      </w:tblGrid>
      <w:tr w:rsidR="0000696D" w:rsidRPr="008819F3" w:rsidTr="008819F3">
        <w:tc>
          <w:tcPr>
            <w:tcW w:w="4112" w:type="dxa"/>
            <w:gridSpan w:val="2"/>
          </w:tcPr>
          <w:p w:rsidR="0000696D" w:rsidRPr="008819F3" w:rsidRDefault="0000696D" w:rsidP="0071621B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Module name:</w:t>
            </w:r>
          </w:p>
        </w:tc>
        <w:tc>
          <w:tcPr>
            <w:tcW w:w="5124" w:type="dxa"/>
            <w:gridSpan w:val="7"/>
          </w:tcPr>
          <w:p w:rsidR="0000696D" w:rsidRPr="008819F3" w:rsidRDefault="007F001E" w:rsidP="002B1ED5">
            <w:pPr>
              <w:rPr>
                <w:rFonts w:ascii="Arial" w:eastAsia="SimSun" w:hAnsi="Arial" w:cs="Arial"/>
                <w:b/>
              </w:rPr>
            </w:pPr>
            <w:ins w:id="0" w:author="Stephen Ackland" w:date="2017-11-19T12:54:00Z">
              <w:r>
                <w:rPr>
                  <w:rFonts w:ascii="Arial" w:eastAsia="SimSun" w:hAnsi="Arial" w:cs="Arial"/>
                  <w:b/>
                </w:rPr>
                <w:t>Games Programming</w:t>
              </w:r>
            </w:ins>
          </w:p>
        </w:tc>
      </w:tr>
      <w:tr w:rsidR="0000696D" w:rsidRPr="008819F3" w:rsidTr="008819F3">
        <w:tc>
          <w:tcPr>
            <w:tcW w:w="4112" w:type="dxa"/>
            <w:gridSpan w:val="2"/>
          </w:tcPr>
          <w:p w:rsidR="0000696D" w:rsidRPr="008819F3" w:rsidRDefault="000069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Module code:</w:t>
            </w:r>
          </w:p>
        </w:tc>
        <w:tc>
          <w:tcPr>
            <w:tcW w:w="5124" w:type="dxa"/>
            <w:gridSpan w:val="7"/>
          </w:tcPr>
          <w:p w:rsidR="0000696D" w:rsidRPr="008819F3" w:rsidRDefault="007F001E" w:rsidP="002B1ED5">
            <w:pPr>
              <w:rPr>
                <w:rFonts w:ascii="Arial" w:eastAsia="SimSun" w:hAnsi="Arial" w:cs="Arial"/>
                <w:b/>
              </w:rPr>
            </w:pPr>
            <w:ins w:id="1" w:author="Stephen Ackland" w:date="2017-11-19T12:54:00Z">
              <w:r>
                <w:rPr>
                  <w:rFonts w:ascii="Arial" w:eastAsia="SimSun" w:hAnsi="Arial" w:cs="Arial"/>
                  <w:b/>
                </w:rPr>
                <w:t>IMAT3606</w:t>
              </w:r>
            </w:ins>
          </w:p>
        </w:tc>
      </w:tr>
      <w:tr w:rsidR="0000696D" w:rsidRPr="008819F3" w:rsidTr="008819F3">
        <w:tc>
          <w:tcPr>
            <w:tcW w:w="4112" w:type="dxa"/>
            <w:gridSpan w:val="2"/>
          </w:tcPr>
          <w:p w:rsidR="0000696D" w:rsidRPr="008819F3" w:rsidRDefault="000069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 xml:space="preserve">Title of the Assignment: </w:t>
            </w:r>
          </w:p>
        </w:tc>
        <w:tc>
          <w:tcPr>
            <w:tcW w:w="5124" w:type="dxa"/>
            <w:gridSpan w:val="7"/>
          </w:tcPr>
          <w:p w:rsidR="0000696D" w:rsidRPr="008819F3" w:rsidRDefault="007F001E" w:rsidP="002B1ED5">
            <w:pPr>
              <w:rPr>
                <w:rFonts w:ascii="Arial" w:eastAsia="SimSun" w:hAnsi="Arial" w:cs="Arial"/>
                <w:b/>
              </w:rPr>
            </w:pPr>
            <w:ins w:id="2" w:author="Stephen Ackland" w:date="2017-11-19T12:55:00Z">
              <w:r>
                <w:rPr>
                  <w:rFonts w:ascii="Arial" w:eastAsia="SimSun" w:hAnsi="Arial" w:cs="Arial"/>
                  <w:b/>
                </w:rPr>
                <w:t>Engine Programming</w:t>
              </w:r>
            </w:ins>
          </w:p>
        </w:tc>
      </w:tr>
      <w:tr w:rsidR="0071621B" w:rsidRPr="008819F3" w:rsidTr="008819F3">
        <w:tc>
          <w:tcPr>
            <w:tcW w:w="5671" w:type="dxa"/>
            <w:gridSpan w:val="4"/>
          </w:tcPr>
          <w:p w:rsidR="0071621B" w:rsidRPr="008819F3" w:rsidRDefault="0071621B" w:rsidP="0000696D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This coursework item is:</w:t>
            </w:r>
            <w:r w:rsidR="0000696D" w:rsidRPr="008819F3">
              <w:rPr>
                <w:rFonts w:ascii="Arial" w:eastAsia="SimSun" w:hAnsi="Arial" w:cs="Arial"/>
                <w:iCs/>
              </w:rPr>
              <w:t xml:space="preserve"> </w:t>
            </w:r>
          </w:p>
        </w:tc>
        <w:tc>
          <w:tcPr>
            <w:tcW w:w="1843" w:type="dxa"/>
            <w:gridSpan w:val="3"/>
          </w:tcPr>
          <w:p w:rsidR="0071621B" w:rsidRPr="007F001E" w:rsidRDefault="0071621B" w:rsidP="008819F3">
            <w:pPr>
              <w:jc w:val="center"/>
              <w:rPr>
                <w:rFonts w:ascii="Arial" w:eastAsia="SimSun" w:hAnsi="Arial" w:cs="Arial"/>
                <w:b/>
              </w:rPr>
            </w:pPr>
            <w:r w:rsidRPr="007F001E">
              <w:rPr>
                <w:rFonts w:ascii="Arial" w:eastAsia="SimSun" w:hAnsi="Arial" w:cs="Arial"/>
                <w:b/>
              </w:rPr>
              <w:t>Summative</w:t>
            </w:r>
          </w:p>
        </w:tc>
        <w:tc>
          <w:tcPr>
            <w:tcW w:w="1722" w:type="dxa"/>
            <w:gridSpan w:val="2"/>
          </w:tcPr>
          <w:p w:rsidR="0071621B" w:rsidRPr="008819F3" w:rsidRDefault="0071621B" w:rsidP="008819F3">
            <w:pPr>
              <w:jc w:val="center"/>
              <w:rPr>
                <w:rFonts w:ascii="Arial" w:eastAsia="SimSun" w:hAnsi="Arial" w:cs="Arial"/>
              </w:rPr>
            </w:pPr>
          </w:p>
        </w:tc>
      </w:tr>
      <w:tr w:rsidR="0071621B" w:rsidRPr="008819F3" w:rsidTr="008819F3">
        <w:tc>
          <w:tcPr>
            <w:tcW w:w="7088" w:type="dxa"/>
            <w:gridSpan w:val="6"/>
          </w:tcPr>
          <w:p w:rsidR="0071621B" w:rsidRPr="008819F3" w:rsidRDefault="0071621B" w:rsidP="002B1ED5">
            <w:pPr>
              <w:rPr>
                <w:rFonts w:ascii="Arial" w:eastAsia="SimSun" w:hAnsi="Arial" w:cs="Arial"/>
              </w:rPr>
            </w:pPr>
            <w:r w:rsidRPr="008819F3">
              <w:rPr>
                <w:rFonts w:ascii="Arial" w:eastAsia="SimSun" w:hAnsi="Arial" w:cs="Arial"/>
                <w:b/>
              </w:rPr>
              <w:t>This summative coursework will be marked anonymously</w:t>
            </w:r>
          </w:p>
        </w:tc>
        <w:tc>
          <w:tcPr>
            <w:tcW w:w="1134" w:type="dxa"/>
            <w:gridSpan w:val="2"/>
          </w:tcPr>
          <w:p w:rsidR="0071621B" w:rsidRPr="008819F3" w:rsidRDefault="0071621B" w:rsidP="002B1ED5">
            <w:pPr>
              <w:rPr>
                <w:rFonts w:ascii="Arial" w:eastAsia="SimSun" w:hAnsi="Arial" w:cs="Arial"/>
              </w:rPr>
            </w:pPr>
          </w:p>
        </w:tc>
        <w:tc>
          <w:tcPr>
            <w:tcW w:w="1014" w:type="dxa"/>
          </w:tcPr>
          <w:p w:rsidR="0071621B" w:rsidRPr="007F001E" w:rsidRDefault="0071621B" w:rsidP="002B1ED5">
            <w:pPr>
              <w:rPr>
                <w:rFonts w:ascii="Arial" w:eastAsia="SimSun" w:hAnsi="Arial" w:cs="Arial"/>
                <w:b/>
              </w:rPr>
            </w:pPr>
            <w:r w:rsidRPr="007F001E">
              <w:rPr>
                <w:rFonts w:ascii="Arial" w:eastAsia="SimSun" w:hAnsi="Arial" w:cs="Arial"/>
                <w:b/>
              </w:rPr>
              <w:t>No</w:t>
            </w:r>
          </w:p>
        </w:tc>
      </w:tr>
      <w:tr w:rsidR="0071621B" w:rsidRPr="008819F3" w:rsidTr="008819F3">
        <w:tc>
          <w:tcPr>
            <w:tcW w:w="9236" w:type="dxa"/>
            <w:gridSpan w:val="9"/>
          </w:tcPr>
          <w:p w:rsidR="0071621B" w:rsidRPr="008819F3" w:rsidRDefault="0071621B" w:rsidP="0071621B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The learning o</w:t>
            </w:r>
            <w:r w:rsidR="005C7B97">
              <w:rPr>
                <w:rFonts w:ascii="Arial" w:eastAsia="SimSun" w:hAnsi="Arial" w:cs="Arial"/>
                <w:b/>
              </w:rPr>
              <w:t>utcomes that are assessed by this</w:t>
            </w:r>
            <w:r w:rsidRPr="008819F3">
              <w:rPr>
                <w:rFonts w:ascii="Arial" w:eastAsia="SimSun" w:hAnsi="Arial" w:cs="Arial"/>
                <w:b/>
              </w:rPr>
              <w:t xml:space="preserve"> coursework</w:t>
            </w:r>
            <w:r w:rsidR="005C7B97">
              <w:rPr>
                <w:rFonts w:ascii="Arial" w:eastAsia="SimSun" w:hAnsi="Arial" w:cs="Arial"/>
                <w:b/>
              </w:rPr>
              <w:t xml:space="preserve"> are</w:t>
            </w:r>
            <w:r w:rsidRPr="008819F3">
              <w:rPr>
                <w:rFonts w:ascii="Arial" w:eastAsia="SimSun" w:hAnsi="Arial" w:cs="Arial"/>
                <w:b/>
              </w:rPr>
              <w:t>:</w:t>
            </w:r>
          </w:p>
          <w:p w:rsidR="00331C01" w:rsidRPr="00235C1B" w:rsidRDefault="004804EC" w:rsidP="00235C1B">
            <w:pPr>
              <w:numPr>
                <w:ilvl w:val="0"/>
                <w:numId w:val="24"/>
              </w:numPr>
              <w:rPr>
                <w:rFonts w:ascii="Arial" w:eastAsia="SimSun" w:hAnsi="Arial" w:cs="Arial"/>
              </w:rPr>
            </w:pPr>
            <w:r w:rsidRPr="00235C1B">
              <w:rPr>
                <w:rFonts w:ascii="Arial" w:eastAsia="SimSun" w:hAnsi="Arial" w:cs="Arial"/>
              </w:rPr>
              <w:t xml:space="preserve">To </w:t>
            </w:r>
            <w:r w:rsidR="00235C1B">
              <w:rPr>
                <w:rFonts w:ascii="Arial" w:eastAsia="SimSun" w:hAnsi="Arial" w:cs="Arial"/>
              </w:rPr>
              <w:t>demonstrate</w:t>
            </w:r>
            <w:r w:rsidRPr="00235C1B">
              <w:rPr>
                <w:rFonts w:ascii="Arial" w:eastAsia="SimSun" w:hAnsi="Arial" w:cs="Arial"/>
              </w:rPr>
              <w:t xml:space="preserve"> a variety of design patterns and architectures to build </w:t>
            </w:r>
            <w:r w:rsidR="00235C1B">
              <w:rPr>
                <w:rFonts w:ascii="Arial" w:eastAsia="SimSun" w:hAnsi="Arial" w:cs="Arial"/>
              </w:rPr>
              <w:t>the basic functionality of a</w:t>
            </w:r>
            <w:r w:rsidRPr="00235C1B">
              <w:rPr>
                <w:rFonts w:ascii="Arial" w:eastAsia="SimSun" w:hAnsi="Arial" w:cs="Arial"/>
              </w:rPr>
              <w:t xml:space="preserve"> game engine</w:t>
            </w:r>
          </w:p>
          <w:p w:rsidR="0071621B" w:rsidRPr="00235C1B" w:rsidRDefault="004804EC" w:rsidP="00235C1B">
            <w:pPr>
              <w:numPr>
                <w:ilvl w:val="0"/>
                <w:numId w:val="24"/>
              </w:numPr>
              <w:rPr>
                <w:rFonts w:ascii="Arial" w:eastAsia="SimSun" w:hAnsi="Arial" w:cs="Arial"/>
              </w:rPr>
            </w:pPr>
            <w:r w:rsidRPr="00235C1B">
              <w:rPr>
                <w:rFonts w:ascii="Arial" w:eastAsia="SimSun" w:hAnsi="Arial" w:cs="Arial"/>
              </w:rPr>
              <w:t>To practise professional skills such as source code management</w:t>
            </w:r>
          </w:p>
        </w:tc>
      </w:tr>
      <w:tr w:rsidR="0071621B" w:rsidRPr="008819F3" w:rsidTr="008819F3">
        <w:tc>
          <w:tcPr>
            <w:tcW w:w="5529" w:type="dxa"/>
            <w:gridSpan w:val="3"/>
          </w:tcPr>
          <w:p w:rsidR="0071621B" w:rsidRPr="008819F3" w:rsidRDefault="00DA1B16" w:rsidP="008819F3">
            <w:pPr>
              <w:pStyle w:val="Heading1"/>
              <w:rPr>
                <w:rFonts w:ascii="Arial" w:eastAsia="SimSun" w:hAnsi="Arial" w:cs="Arial"/>
                <w:b w:val="0"/>
                <w:iCs/>
                <w:sz w:val="24"/>
              </w:rPr>
            </w:pPr>
            <w:r w:rsidRPr="008819F3">
              <w:rPr>
                <w:rFonts w:ascii="Arial" w:eastAsia="SimSun" w:hAnsi="Arial" w:cs="Arial"/>
                <w:sz w:val="24"/>
              </w:rPr>
              <w:t>This coursework</w:t>
            </w:r>
            <w:r w:rsidRPr="008819F3">
              <w:rPr>
                <w:rFonts w:ascii="Arial" w:eastAsia="SimSun" w:hAnsi="Arial" w:cs="Arial"/>
                <w:iCs/>
                <w:sz w:val="24"/>
              </w:rPr>
              <w:t xml:space="preserve"> is:</w:t>
            </w:r>
            <w:r w:rsidRPr="008819F3">
              <w:rPr>
                <w:rFonts w:ascii="Arial" w:eastAsia="SimSun" w:hAnsi="Arial" w:cs="Arial"/>
                <w:b w:val="0"/>
                <w:iCs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71621B" w:rsidRPr="007F001E" w:rsidRDefault="00DA1B16" w:rsidP="008819F3">
            <w:pPr>
              <w:pStyle w:val="Heading1"/>
              <w:jc w:val="center"/>
              <w:rPr>
                <w:rFonts w:ascii="Arial" w:eastAsia="SimSun" w:hAnsi="Arial" w:cs="Arial"/>
                <w:iCs/>
                <w:sz w:val="24"/>
              </w:rPr>
            </w:pPr>
            <w:r w:rsidRPr="007F001E">
              <w:rPr>
                <w:rFonts w:ascii="Arial" w:eastAsia="SimSun" w:hAnsi="Arial" w:cs="Arial"/>
                <w:iCs/>
                <w:sz w:val="24"/>
              </w:rPr>
              <w:t>Individual</w:t>
            </w:r>
          </w:p>
        </w:tc>
        <w:tc>
          <w:tcPr>
            <w:tcW w:w="1722" w:type="dxa"/>
            <w:gridSpan w:val="2"/>
          </w:tcPr>
          <w:p w:rsidR="0071621B" w:rsidRPr="008819F3" w:rsidRDefault="0071621B" w:rsidP="008819F3">
            <w:pPr>
              <w:pStyle w:val="Heading1"/>
              <w:jc w:val="center"/>
              <w:rPr>
                <w:rFonts w:ascii="Arial" w:eastAsia="SimSun" w:hAnsi="Arial" w:cs="Arial"/>
                <w:b w:val="0"/>
                <w:iCs/>
                <w:sz w:val="24"/>
              </w:rPr>
            </w:pPr>
          </w:p>
        </w:tc>
      </w:tr>
      <w:tr w:rsidR="00DA1B16" w:rsidRPr="008819F3" w:rsidTr="008819F3">
        <w:tc>
          <w:tcPr>
            <w:tcW w:w="9236" w:type="dxa"/>
            <w:gridSpan w:val="9"/>
          </w:tcPr>
          <w:p w:rsidR="00DA1B16" w:rsidRPr="008819F3" w:rsidRDefault="00DA1B16" w:rsidP="007F001E">
            <w:pPr>
              <w:rPr>
                <w:rFonts w:ascii="Arial" w:eastAsia="SimSun" w:hAnsi="Arial" w:cs="Arial"/>
              </w:rPr>
            </w:pPr>
          </w:p>
        </w:tc>
      </w:tr>
      <w:tr w:rsidR="00DA1B16" w:rsidRPr="008819F3" w:rsidTr="008819F3">
        <w:tc>
          <w:tcPr>
            <w:tcW w:w="9236" w:type="dxa"/>
            <w:gridSpan w:val="9"/>
          </w:tcPr>
          <w:p w:rsidR="00DA1B16" w:rsidRPr="008819F3" w:rsidRDefault="00DA1B16" w:rsidP="00DA1B16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This coursework constitutes</w:t>
            </w:r>
            <w:r w:rsidRPr="008819F3">
              <w:rPr>
                <w:rFonts w:ascii="Arial" w:eastAsia="SimSun" w:hAnsi="Arial" w:cs="Arial"/>
              </w:rPr>
              <w:t xml:space="preserve"> </w:t>
            </w:r>
            <w:r w:rsidR="007F001E">
              <w:rPr>
                <w:rFonts w:ascii="Arial" w:eastAsia="SimSun" w:hAnsi="Arial" w:cs="Arial"/>
              </w:rPr>
              <w:t>40</w:t>
            </w:r>
            <w:r w:rsidRPr="008819F3">
              <w:rPr>
                <w:rFonts w:ascii="Arial" w:eastAsia="SimSun" w:hAnsi="Arial" w:cs="Arial"/>
              </w:rPr>
              <w:t xml:space="preserve"> % </w:t>
            </w:r>
            <w:r w:rsidR="00410822">
              <w:rPr>
                <w:rFonts w:ascii="Arial" w:eastAsia="SimSun" w:hAnsi="Arial" w:cs="Arial"/>
                <w:b/>
              </w:rPr>
              <w:t>of</w:t>
            </w:r>
            <w:r w:rsidRPr="008819F3">
              <w:rPr>
                <w:rFonts w:ascii="Arial" w:eastAsia="SimSun" w:hAnsi="Arial" w:cs="Arial"/>
                <w:b/>
              </w:rPr>
              <w:t xml:space="preserve"> the overall module mark.</w:t>
            </w:r>
          </w:p>
        </w:tc>
      </w:tr>
      <w:tr w:rsidR="00DA1B16" w:rsidRPr="008819F3" w:rsidTr="008819F3">
        <w:tc>
          <w:tcPr>
            <w:tcW w:w="3403" w:type="dxa"/>
          </w:tcPr>
          <w:p w:rsidR="00DA1B16" w:rsidRPr="008819F3" w:rsidRDefault="00DA1B16" w:rsidP="00DA1B16">
            <w:pPr>
              <w:rPr>
                <w:rFonts w:ascii="Arial" w:eastAsia="SimSun" w:hAnsi="Arial" w:cs="Arial"/>
                <w:bCs/>
              </w:rPr>
            </w:pPr>
            <w:r w:rsidRPr="008819F3">
              <w:rPr>
                <w:rFonts w:ascii="Arial" w:eastAsia="SimSun" w:hAnsi="Arial" w:cs="Arial"/>
                <w:b/>
                <w:bCs/>
                <w:iCs/>
              </w:rPr>
              <w:t>Date Set</w:t>
            </w:r>
            <w:r w:rsidRPr="008819F3">
              <w:rPr>
                <w:rFonts w:ascii="Arial" w:eastAsia="SimSun" w:hAnsi="Arial" w:cs="Arial"/>
                <w:b/>
                <w:bCs/>
              </w:rPr>
              <w:t>:</w:t>
            </w:r>
            <w:r w:rsidRPr="008819F3">
              <w:rPr>
                <w:rFonts w:ascii="Arial" w:eastAsia="SimSun" w:hAnsi="Arial" w:cs="Arial"/>
                <w:bCs/>
              </w:rPr>
              <w:t xml:space="preserve"> </w:t>
            </w:r>
          </w:p>
        </w:tc>
        <w:tc>
          <w:tcPr>
            <w:tcW w:w="5833" w:type="dxa"/>
            <w:gridSpan w:val="8"/>
          </w:tcPr>
          <w:p w:rsidR="00DA1B16" w:rsidRPr="008819F3" w:rsidRDefault="007F001E" w:rsidP="002B1ED5">
            <w:pPr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  <w:b/>
              </w:rPr>
              <w:t>21/11/2017</w:t>
            </w:r>
          </w:p>
        </w:tc>
      </w:tr>
      <w:tr w:rsidR="00DA1B16" w:rsidRPr="008819F3" w:rsidTr="008819F3">
        <w:tc>
          <w:tcPr>
            <w:tcW w:w="3403" w:type="dxa"/>
          </w:tcPr>
          <w:p w:rsidR="00DA1B16" w:rsidRPr="008819F3" w:rsidRDefault="00DA1B16" w:rsidP="002B1ED5">
            <w:pPr>
              <w:rPr>
                <w:rFonts w:ascii="Arial" w:eastAsia="SimSun" w:hAnsi="Arial" w:cs="Arial"/>
                <w:bCs/>
              </w:rPr>
            </w:pPr>
            <w:r w:rsidRPr="008819F3">
              <w:rPr>
                <w:rFonts w:ascii="Arial" w:eastAsia="SimSun" w:hAnsi="Arial" w:cs="Arial"/>
                <w:b/>
                <w:bCs/>
                <w:iCs/>
              </w:rPr>
              <w:t>Date &amp; Time Due</w:t>
            </w:r>
            <w:r w:rsidRPr="008819F3">
              <w:rPr>
                <w:rFonts w:ascii="Arial" w:eastAsia="SimSun" w:hAnsi="Arial" w:cs="Arial"/>
                <w:b/>
                <w:bCs/>
              </w:rPr>
              <w:t>:</w:t>
            </w:r>
            <w:r w:rsidRPr="008819F3">
              <w:rPr>
                <w:rFonts w:ascii="Arial" w:eastAsia="SimSun" w:hAnsi="Arial" w:cs="Arial"/>
                <w:bCs/>
              </w:rPr>
              <w:t xml:space="preserve"> </w:t>
            </w:r>
          </w:p>
        </w:tc>
        <w:tc>
          <w:tcPr>
            <w:tcW w:w="5833" w:type="dxa"/>
            <w:gridSpan w:val="8"/>
          </w:tcPr>
          <w:p w:rsidR="00DA1B16" w:rsidRPr="008819F3" w:rsidRDefault="0073783A" w:rsidP="002B1ED5">
            <w:pPr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  <w:b/>
              </w:rPr>
              <w:t>19</w:t>
            </w:r>
            <w:r w:rsidR="00A10C24">
              <w:rPr>
                <w:rFonts w:ascii="Arial" w:eastAsia="SimSun" w:hAnsi="Arial" w:cs="Arial"/>
                <w:b/>
              </w:rPr>
              <w:t>/01/201</w:t>
            </w:r>
            <w:r w:rsidR="00235C1B">
              <w:rPr>
                <w:rFonts w:ascii="Arial" w:eastAsia="SimSun" w:hAnsi="Arial" w:cs="Arial"/>
                <w:b/>
              </w:rPr>
              <w:t>8</w:t>
            </w:r>
            <w:r w:rsidR="00A10C24">
              <w:rPr>
                <w:rFonts w:ascii="Arial" w:eastAsia="SimSun" w:hAnsi="Arial" w:cs="Arial"/>
                <w:b/>
              </w:rPr>
              <w:t xml:space="preserve"> (11:59pm)</w:t>
            </w:r>
          </w:p>
        </w:tc>
      </w:tr>
      <w:tr w:rsidR="00DA1B16" w:rsidRPr="008819F3" w:rsidTr="008819F3">
        <w:tc>
          <w:tcPr>
            <w:tcW w:w="6521" w:type="dxa"/>
            <w:gridSpan w:val="5"/>
          </w:tcPr>
          <w:p w:rsidR="00DA03C5" w:rsidRPr="00DA03C5" w:rsidRDefault="00DA03C5" w:rsidP="00DA1B16">
            <w:pPr>
              <w:rPr>
                <w:rFonts w:ascii="Arial" w:eastAsia="SimSun" w:hAnsi="Arial" w:cs="Arial"/>
                <w:b/>
                <w:bCs/>
                <w:iCs/>
              </w:rPr>
            </w:pPr>
            <w:r w:rsidRPr="00DA03C5">
              <w:rPr>
                <w:rFonts w:ascii="Arial" w:eastAsia="SimSun" w:hAnsi="Arial" w:cs="Arial"/>
                <w:b/>
                <w:bCs/>
                <w:iCs/>
              </w:rPr>
              <w:t>Your marked coursework and feedback will be available to you on:</w:t>
            </w:r>
            <w:r w:rsidR="00235C1B">
              <w:rPr>
                <w:rFonts w:ascii="Arial" w:eastAsia="SimSun" w:hAnsi="Arial" w:cs="Arial"/>
                <w:b/>
                <w:bCs/>
                <w:iCs/>
              </w:rPr>
              <w:t xml:space="preserve"> </w:t>
            </w:r>
            <w:r w:rsidR="00E73C88">
              <w:rPr>
                <w:rFonts w:ascii="Arial" w:eastAsia="SimSun" w:hAnsi="Arial" w:cs="Arial"/>
                <w:b/>
                <w:bCs/>
                <w:iCs/>
              </w:rPr>
              <w:t>16</w:t>
            </w:r>
            <w:bookmarkStart w:id="3" w:name="_GoBack"/>
            <w:bookmarkEnd w:id="3"/>
            <w:r w:rsidR="00235C1B">
              <w:rPr>
                <w:rFonts w:ascii="Arial" w:eastAsia="SimSun" w:hAnsi="Arial" w:cs="Arial"/>
                <w:b/>
                <w:bCs/>
                <w:iCs/>
              </w:rPr>
              <w:t>/02/2018</w:t>
            </w:r>
          </w:p>
          <w:p w:rsidR="00DA03C5" w:rsidRDefault="00DA03C5" w:rsidP="001D59B8">
            <w:pPr>
              <w:rPr>
                <w:rFonts w:ascii="Arial" w:eastAsia="SimSun" w:hAnsi="Arial" w:cs="Arial"/>
                <w:bCs/>
                <w:iCs/>
                <w:sz w:val="20"/>
                <w:szCs w:val="20"/>
              </w:rPr>
            </w:pPr>
            <w:r w:rsidRPr="00DA03C5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If for any reason this is not forthcoming by the due date your module leader will let you know why and when it can be expected. The Head of Studies </w:t>
            </w:r>
            <w:r w:rsidRPr="009C5943">
              <w:rPr>
                <w:rFonts w:ascii="Arial" w:eastAsia="SimSun" w:hAnsi="Arial" w:cs="Arial"/>
                <w:bCs/>
                <w:iCs/>
                <w:sz w:val="22"/>
                <w:szCs w:val="22"/>
              </w:rPr>
              <w:t>(</w:t>
            </w:r>
            <w:hyperlink r:id="rId8" w:history="1">
              <w:r w:rsidR="009C5943" w:rsidRPr="00B95F3F">
                <w:rPr>
                  <w:rStyle w:val="Hyperlink"/>
                  <w:rFonts w:ascii="Arial" w:hAnsi="Arial" w:cs="Arial"/>
                  <w:sz w:val="22"/>
                  <w:szCs w:val="22"/>
                </w:rPr>
                <w:t>headofstudies-tec@dmu.ac.uk</w:t>
              </w:r>
            </w:hyperlink>
            <w:r w:rsidR="009C594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5943" w:rsidRPr="009C5943">
              <w:rPr>
                <w:rFonts w:ascii="Arial" w:eastAsia="SimSun" w:hAnsi="Arial" w:cs="Arial"/>
                <w:bCs/>
                <w:iCs/>
                <w:sz w:val="22"/>
                <w:szCs w:val="22"/>
              </w:rPr>
              <w:t>)</w:t>
            </w:r>
            <w:r w:rsidRPr="00DA03C5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 </w:t>
            </w:r>
            <w:r w:rsidR="001D59B8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>should b</w:t>
            </w:r>
            <w:r w:rsidRPr="00DA03C5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e informed of any issues relating to the return of marked </w:t>
            </w:r>
            <w:r w:rsidR="006E75F1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>course</w:t>
            </w:r>
            <w:r w:rsidRPr="00DA03C5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>work and feedback.</w:t>
            </w:r>
          </w:p>
          <w:p w:rsidR="003866F7" w:rsidRDefault="003866F7" w:rsidP="001D59B8">
            <w:pPr>
              <w:rPr>
                <w:rFonts w:ascii="Arial" w:eastAsia="SimSun" w:hAnsi="Arial" w:cs="Arial"/>
                <w:bCs/>
                <w:iCs/>
                <w:sz w:val="20"/>
                <w:szCs w:val="20"/>
              </w:rPr>
            </w:pPr>
          </w:p>
          <w:p w:rsidR="003866F7" w:rsidRPr="009C5943" w:rsidRDefault="003866F7" w:rsidP="001D59B8">
            <w:pPr>
              <w:rPr>
                <w:rFonts w:ascii="Arial" w:eastAsia="SimSun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Note that </w:t>
            </w:r>
            <w:r w:rsidR="009C5943">
              <w:rPr>
                <w:rFonts w:ascii="Arial" w:eastAsia="SimSun" w:hAnsi="Arial" w:cs="Arial"/>
                <w:bCs/>
                <w:iCs/>
                <w:sz w:val="20"/>
                <w:szCs w:val="20"/>
              </w:rPr>
              <w:t xml:space="preserve">you should normally receive </w:t>
            </w:r>
            <w:r w:rsidR="009C5943" w:rsidRPr="009C5943">
              <w:rPr>
                <w:rFonts w:ascii="Arial" w:hAnsi="Arial" w:cs="Arial"/>
                <w:sz w:val="20"/>
                <w:szCs w:val="20"/>
              </w:rPr>
              <w:t>f</w:t>
            </w:r>
            <w:r w:rsidRPr="009C5943">
              <w:rPr>
                <w:rFonts w:ascii="Arial" w:hAnsi="Arial" w:cs="Arial"/>
                <w:sz w:val="20"/>
                <w:szCs w:val="20"/>
              </w:rPr>
              <w:t xml:space="preserve">eedback on </w:t>
            </w:r>
            <w:r w:rsidR="009C5943">
              <w:rPr>
                <w:rFonts w:ascii="Arial" w:hAnsi="Arial" w:cs="Arial"/>
                <w:sz w:val="20"/>
                <w:szCs w:val="20"/>
              </w:rPr>
              <w:t xml:space="preserve">your </w:t>
            </w:r>
            <w:r w:rsidRPr="009C5943">
              <w:rPr>
                <w:rFonts w:ascii="Arial" w:hAnsi="Arial" w:cs="Arial"/>
                <w:sz w:val="20"/>
                <w:szCs w:val="20"/>
              </w:rPr>
              <w:t xml:space="preserve">coursework </w:t>
            </w:r>
            <w:r w:rsidR="009C5943">
              <w:rPr>
                <w:rFonts w:ascii="Arial" w:hAnsi="Arial" w:cs="Arial"/>
                <w:sz w:val="20"/>
                <w:szCs w:val="20"/>
              </w:rPr>
              <w:t xml:space="preserve">by </w:t>
            </w:r>
            <w:r w:rsidRPr="009C5943">
              <w:rPr>
                <w:rFonts w:ascii="Arial" w:hAnsi="Arial" w:cs="Arial"/>
                <w:b/>
                <w:sz w:val="20"/>
                <w:szCs w:val="20"/>
              </w:rPr>
              <w:t xml:space="preserve">no later than </w:t>
            </w:r>
            <w:r w:rsidR="006747B8">
              <w:rPr>
                <w:rFonts w:ascii="Arial" w:hAnsi="Arial" w:cs="Arial"/>
                <w:b/>
                <w:sz w:val="20"/>
                <w:szCs w:val="20"/>
              </w:rPr>
              <w:t xml:space="preserve">20 University </w:t>
            </w:r>
            <w:r w:rsidR="00410822">
              <w:rPr>
                <w:rFonts w:ascii="Arial" w:hAnsi="Arial" w:cs="Arial"/>
                <w:b/>
                <w:sz w:val="20"/>
                <w:szCs w:val="20"/>
              </w:rPr>
              <w:t xml:space="preserve">working </w:t>
            </w:r>
            <w:r w:rsidR="006747B8">
              <w:rPr>
                <w:rFonts w:ascii="Arial" w:hAnsi="Arial" w:cs="Arial"/>
                <w:b/>
                <w:sz w:val="20"/>
                <w:szCs w:val="20"/>
              </w:rPr>
              <w:t xml:space="preserve">days </w:t>
            </w:r>
            <w:r w:rsidRPr="009C5943">
              <w:rPr>
                <w:rFonts w:ascii="Arial" w:hAnsi="Arial" w:cs="Arial"/>
                <w:b/>
                <w:sz w:val="20"/>
                <w:szCs w:val="20"/>
              </w:rPr>
              <w:t>after the formal hand-in date,</w:t>
            </w:r>
            <w:r w:rsidR="009C5943">
              <w:rPr>
                <w:rFonts w:ascii="Arial" w:hAnsi="Arial" w:cs="Arial"/>
                <w:sz w:val="20"/>
                <w:szCs w:val="20"/>
              </w:rPr>
              <w:t xml:space="preserve"> provided</w:t>
            </w:r>
            <w:r w:rsidRPr="009C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5943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6747B8">
              <w:rPr>
                <w:rFonts w:ascii="Arial" w:hAnsi="Arial" w:cs="Arial"/>
                <w:sz w:val="20"/>
                <w:szCs w:val="20"/>
              </w:rPr>
              <w:t>you have met the submission deadline.</w:t>
            </w:r>
          </w:p>
          <w:p w:rsidR="003866F7" w:rsidRPr="00DA03C5" w:rsidRDefault="003866F7" w:rsidP="001D59B8">
            <w:pPr>
              <w:rPr>
                <w:rFonts w:ascii="Arial" w:eastAsia="SimSun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2715" w:type="dxa"/>
            <w:gridSpan w:val="4"/>
          </w:tcPr>
          <w:p w:rsidR="00DA1B16" w:rsidRPr="008819F3" w:rsidRDefault="00DA1B16" w:rsidP="002B1ED5">
            <w:pPr>
              <w:rPr>
                <w:rFonts w:ascii="Arial" w:eastAsia="SimSun" w:hAnsi="Arial" w:cs="Arial"/>
                <w:b/>
              </w:rPr>
            </w:pPr>
          </w:p>
        </w:tc>
      </w:tr>
      <w:tr w:rsidR="00DA1B16" w:rsidRPr="008819F3" w:rsidTr="008819F3">
        <w:tc>
          <w:tcPr>
            <w:tcW w:w="9236" w:type="dxa"/>
            <w:gridSpan w:val="9"/>
          </w:tcPr>
          <w:p w:rsidR="00DA1B16" w:rsidRPr="008819F3" w:rsidRDefault="00DA1B16" w:rsidP="00DA1B16">
            <w:pPr>
              <w:rPr>
                <w:rFonts w:ascii="Arial" w:eastAsia="SimSun" w:hAnsi="Arial" w:cs="Arial"/>
                <w:b/>
                <w:bCs/>
                <w:iCs/>
              </w:rPr>
            </w:pPr>
            <w:r w:rsidRPr="008819F3">
              <w:rPr>
                <w:rFonts w:ascii="Arial" w:eastAsia="SimSun" w:hAnsi="Arial" w:cs="Arial"/>
                <w:b/>
                <w:bCs/>
                <w:iCs/>
              </w:rPr>
              <w:t xml:space="preserve">When completed you are required to submit your coursework </w:t>
            </w:r>
            <w:r w:rsidR="00410822">
              <w:rPr>
                <w:rFonts w:ascii="Arial" w:eastAsia="SimSun" w:hAnsi="Arial" w:cs="Arial"/>
                <w:b/>
                <w:bCs/>
                <w:iCs/>
              </w:rPr>
              <w:t>via</w:t>
            </w:r>
            <w:r w:rsidRPr="008819F3">
              <w:rPr>
                <w:rFonts w:ascii="Arial" w:eastAsia="SimSun" w:hAnsi="Arial" w:cs="Arial"/>
                <w:b/>
                <w:bCs/>
                <w:iCs/>
              </w:rPr>
              <w:t>:</w:t>
            </w:r>
          </w:p>
          <w:p w:rsidR="00DA1B16" w:rsidRPr="000034CF" w:rsidRDefault="00DA1B16" w:rsidP="000034CF">
            <w:pPr>
              <w:numPr>
                <w:ilvl w:val="0"/>
                <w:numId w:val="25"/>
              </w:numPr>
              <w:rPr>
                <w:rFonts w:ascii="Arial" w:eastAsia="SimSun" w:hAnsi="Arial" w:cs="Arial"/>
                <w:bCs/>
                <w:iCs/>
              </w:rPr>
            </w:pPr>
            <w:r w:rsidRPr="008819F3">
              <w:rPr>
                <w:rFonts w:ascii="Arial" w:eastAsia="SimSun" w:hAnsi="Arial" w:cs="Arial"/>
                <w:bCs/>
                <w:iCs/>
              </w:rPr>
              <w:t xml:space="preserve">  </w:t>
            </w:r>
            <w:r w:rsidR="000034CF">
              <w:rPr>
                <w:rFonts w:ascii="Arial" w:eastAsia="SimSun" w:hAnsi="Arial" w:cs="Arial"/>
                <w:bCs/>
                <w:iCs/>
              </w:rPr>
              <w:t>Github and</w:t>
            </w:r>
            <w:r w:rsidRPr="008819F3">
              <w:rPr>
                <w:rFonts w:ascii="Arial" w:eastAsia="SimSun" w:hAnsi="Arial" w:cs="Arial"/>
                <w:bCs/>
                <w:iCs/>
              </w:rPr>
              <w:t xml:space="preserve"> </w:t>
            </w:r>
            <w:r w:rsidR="000034CF">
              <w:rPr>
                <w:rFonts w:ascii="Arial" w:eastAsia="SimSun" w:hAnsi="Arial" w:cs="Arial"/>
                <w:bCs/>
                <w:iCs/>
              </w:rPr>
              <w:t>Blackboard link</w:t>
            </w:r>
          </w:p>
        </w:tc>
      </w:tr>
      <w:tr w:rsidR="00DA1B16" w:rsidRPr="008819F3" w:rsidTr="008819F3">
        <w:tc>
          <w:tcPr>
            <w:tcW w:w="9236" w:type="dxa"/>
            <w:gridSpan w:val="9"/>
          </w:tcPr>
          <w:p w:rsidR="00036A6D" w:rsidRPr="008819F3" w:rsidRDefault="008841C7" w:rsidP="008841C7">
            <w:pPr>
              <w:pStyle w:val="Default"/>
              <w:rPr>
                <w:rFonts w:eastAsia="SimSun"/>
                <w:bCs/>
                <w:i/>
                <w:sz w:val="20"/>
                <w:szCs w:val="20"/>
              </w:rPr>
            </w:pPr>
            <w:r w:rsidRPr="008819F3">
              <w:rPr>
                <w:rFonts w:eastAsia="SimSun"/>
                <w:b/>
                <w:bCs/>
                <w:iCs/>
              </w:rPr>
              <w:t>Late submission of coursework</w:t>
            </w:r>
            <w:r w:rsidRPr="008819F3">
              <w:rPr>
                <w:rFonts w:eastAsia="SimSun"/>
                <w:bCs/>
              </w:rPr>
              <w:t xml:space="preserve"> </w:t>
            </w:r>
            <w:r w:rsidRPr="008819F3">
              <w:rPr>
                <w:rFonts w:eastAsia="SimSun"/>
                <w:b/>
                <w:bCs/>
              </w:rPr>
              <w:t>policy:</w:t>
            </w:r>
            <w:r w:rsidR="00036A6D" w:rsidRPr="008819F3">
              <w:rPr>
                <w:rFonts w:eastAsia="SimSun"/>
                <w:b/>
                <w:bCs/>
              </w:rPr>
              <w:t xml:space="preserve"> </w:t>
            </w:r>
            <w:r w:rsidR="0000696D" w:rsidRPr="008819F3">
              <w:rPr>
                <w:rFonts w:eastAsia="SimSun"/>
                <w:bCs/>
                <w:sz w:val="20"/>
                <w:szCs w:val="20"/>
              </w:rPr>
              <w:t xml:space="preserve">Late submissions </w:t>
            </w:r>
            <w:r w:rsidRPr="008819F3">
              <w:rPr>
                <w:rFonts w:eastAsia="SimSun"/>
                <w:bCs/>
                <w:sz w:val="20"/>
                <w:szCs w:val="20"/>
              </w:rPr>
              <w:t>will be processed in accordance with current University regulations which state</w:t>
            </w:r>
            <w:r w:rsidR="00036A6D" w:rsidRPr="008819F3">
              <w:rPr>
                <w:rFonts w:eastAsia="SimSun"/>
                <w:bCs/>
                <w:sz w:val="20"/>
                <w:szCs w:val="20"/>
              </w:rPr>
              <w:t>:</w:t>
            </w:r>
            <w:r w:rsidRPr="008819F3">
              <w:rPr>
                <w:rFonts w:eastAsia="SimSun"/>
                <w:bCs/>
                <w:i/>
                <w:sz w:val="20"/>
                <w:szCs w:val="20"/>
              </w:rPr>
              <w:t xml:space="preserve"> </w:t>
            </w:r>
          </w:p>
          <w:p w:rsidR="008841C7" w:rsidRPr="008819F3" w:rsidRDefault="008841C7" w:rsidP="008819F3">
            <w:pPr>
              <w:pStyle w:val="Default"/>
              <w:rPr>
                <w:rFonts w:eastAsia="SimSun"/>
                <w:b/>
                <w:bCs/>
              </w:rPr>
            </w:pPr>
            <w:r w:rsidRPr="008819F3">
              <w:rPr>
                <w:rFonts w:eastAsia="SimSun"/>
                <w:bCs/>
                <w:i/>
                <w:sz w:val="20"/>
                <w:szCs w:val="20"/>
              </w:rPr>
              <w:t>“</w:t>
            </w:r>
            <w:r w:rsidRPr="008819F3">
              <w:rPr>
                <w:rFonts w:eastAsia="SimSun"/>
                <w:i/>
                <w:sz w:val="20"/>
                <w:szCs w:val="20"/>
              </w:rPr>
              <w:t xml:space="preserve">the time period during which a student may submit a piece of work late without authorisation and have the work capped at 40% </w:t>
            </w:r>
            <w:r w:rsidR="009C2A07">
              <w:rPr>
                <w:rFonts w:eastAsia="SimSun"/>
                <w:i/>
                <w:sz w:val="20"/>
                <w:szCs w:val="20"/>
              </w:rPr>
              <w:t xml:space="preserve">[50% at PG level] </w:t>
            </w:r>
            <w:r w:rsidRPr="008819F3">
              <w:rPr>
                <w:rFonts w:eastAsia="SimSun"/>
                <w:i/>
                <w:sz w:val="20"/>
                <w:szCs w:val="20"/>
              </w:rPr>
              <w:t xml:space="preserve">if passed is </w:t>
            </w:r>
            <w:r w:rsidRPr="008819F3">
              <w:rPr>
                <w:rFonts w:eastAsia="SimSun"/>
                <w:b/>
                <w:bCs/>
                <w:i/>
                <w:sz w:val="20"/>
                <w:szCs w:val="20"/>
              </w:rPr>
              <w:t>14 calendar days</w:t>
            </w:r>
            <w:r w:rsidRPr="008819F3">
              <w:rPr>
                <w:rFonts w:eastAsia="SimSun"/>
                <w:i/>
                <w:sz w:val="20"/>
                <w:szCs w:val="20"/>
              </w:rPr>
              <w:t>. Work submitted unauthorised more than 14 calendar days after the original submission date will receive a mark of 0%.  These regulations apply to a student’s first attempt at coursework. Work submitted late without authorisation which constitutes reassessment of a previously failed piece of coursework will always receive a mark of 0%.”</w:t>
            </w:r>
          </w:p>
        </w:tc>
      </w:tr>
      <w:tr w:rsidR="008841C7" w:rsidRPr="008819F3" w:rsidTr="008819F3">
        <w:tc>
          <w:tcPr>
            <w:tcW w:w="9236" w:type="dxa"/>
            <w:gridSpan w:val="9"/>
          </w:tcPr>
          <w:p w:rsidR="008841C7" w:rsidRPr="008819F3" w:rsidRDefault="008841C7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Academic Offences</w:t>
            </w:r>
            <w:r w:rsidR="00036A6D" w:rsidRPr="008819F3">
              <w:rPr>
                <w:rFonts w:ascii="Arial" w:eastAsia="SimSun" w:hAnsi="Arial" w:cs="Arial"/>
                <w:b/>
              </w:rPr>
              <w:t xml:space="preserve"> and Bad Academic Practices</w:t>
            </w:r>
            <w:r w:rsidRPr="008819F3">
              <w:rPr>
                <w:rFonts w:ascii="Arial" w:eastAsia="SimSun" w:hAnsi="Arial" w:cs="Arial"/>
                <w:b/>
              </w:rPr>
              <w:t>:</w:t>
            </w:r>
          </w:p>
          <w:p w:rsidR="00036A6D" w:rsidRPr="00592369" w:rsidRDefault="00036A6D" w:rsidP="00036A6D">
            <w:pPr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592369">
              <w:rPr>
                <w:rStyle w:val="Strong"/>
                <w:rFonts w:ascii="Arial" w:eastAsia="SimSun" w:hAnsi="Arial" w:cs="Arial"/>
                <w:b w:val="0"/>
                <w:color w:val="505050"/>
                <w:sz w:val="20"/>
                <w:szCs w:val="20"/>
                <w:lang w:val="en"/>
              </w:rPr>
              <w:t>These include plagiarism, cheating, collusion, copying work and reuse of your own work,</w:t>
            </w:r>
            <w:r w:rsidR="00592369" w:rsidRPr="00592369">
              <w:rPr>
                <w:rStyle w:val="Strong"/>
                <w:rFonts w:ascii="Arial" w:hAnsi="Arial" w:cs="Arial"/>
                <w:b w:val="0"/>
                <w:color w:val="505050"/>
                <w:sz w:val="20"/>
                <w:szCs w:val="20"/>
                <w:lang w:val="en"/>
              </w:rPr>
              <w:t xml:space="preserve"> poor referencing or the passing off of somebody else's ideas as your own</w:t>
            </w:r>
            <w:r w:rsidRPr="00592369">
              <w:rPr>
                <w:rStyle w:val="Strong"/>
                <w:rFonts w:ascii="Arial" w:eastAsia="SimSun" w:hAnsi="Arial" w:cs="Arial"/>
                <w:b w:val="0"/>
                <w:color w:val="505050"/>
                <w:sz w:val="20"/>
                <w:szCs w:val="20"/>
                <w:lang w:val="en"/>
              </w:rPr>
              <w:t>. If you are in any doubt about what constitutes an academic offence</w:t>
            </w:r>
            <w:r w:rsidR="00592369">
              <w:rPr>
                <w:rStyle w:val="Strong"/>
                <w:rFonts w:ascii="Arial" w:eastAsia="SimSun" w:hAnsi="Arial" w:cs="Arial"/>
                <w:b w:val="0"/>
                <w:color w:val="505050"/>
                <w:sz w:val="20"/>
                <w:szCs w:val="20"/>
                <w:lang w:val="en"/>
              </w:rPr>
              <w:t xml:space="preserve"> or bad academic practice</w:t>
            </w:r>
            <w:r w:rsidRPr="00592369">
              <w:rPr>
                <w:rStyle w:val="Strong"/>
                <w:rFonts w:ascii="Arial" w:eastAsia="SimSun" w:hAnsi="Arial" w:cs="Arial"/>
                <w:b w:val="0"/>
                <w:color w:val="505050"/>
                <w:sz w:val="20"/>
                <w:szCs w:val="20"/>
                <w:lang w:val="en"/>
              </w:rPr>
              <w:t xml:space="preserve"> you must check with your tutor. Further </w:t>
            </w:r>
            <w:r w:rsidR="00592369">
              <w:rPr>
                <w:rStyle w:val="Strong"/>
                <w:rFonts w:ascii="Arial" w:eastAsia="SimSun" w:hAnsi="Arial" w:cs="Arial"/>
                <w:b w:val="0"/>
                <w:color w:val="505050"/>
                <w:sz w:val="20"/>
                <w:szCs w:val="20"/>
                <w:lang w:val="en"/>
              </w:rPr>
              <w:t>information</w:t>
            </w:r>
            <w:r w:rsidR="009C2A07">
              <w:rPr>
                <w:rStyle w:val="Strong"/>
                <w:rFonts w:ascii="Arial" w:eastAsia="SimSun" w:hAnsi="Arial" w:cs="Arial"/>
                <w:b w:val="0"/>
                <w:color w:val="505050"/>
                <w:sz w:val="20"/>
                <w:szCs w:val="20"/>
                <w:lang w:val="en"/>
              </w:rPr>
              <w:t xml:space="preserve"> and details of how DSU can support you, if needed, </w:t>
            </w:r>
            <w:r w:rsidR="00592369">
              <w:rPr>
                <w:rStyle w:val="Strong"/>
                <w:rFonts w:ascii="Arial" w:eastAsia="SimSun" w:hAnsi="Arial" w:cs="Arial"/>
                <w:b w:val="0"/>
                <w:color w:val="505050"/>
                <w:sz w:val="20"/>
                <w:szCs w:val="20"/>
                <w:lang w:val="en"/>
              </w:rPr>
              <w:t xml:space="preserve">is </w:t>
            </w:r>
            <w:r w:rsidRPr="00592369">
              <w:rPr>
                <w:rStyle w:val="Strong"/>
                <w:rFonts w:ascii="Arial" w:eastAsia="SimSun" w:hAnsi="Arial" w:cs="Arial"/>
                <w:b w:val="0"/>
                <w:color w:val="505050"/>
                <w:sz w:val="20"/>
                <w:szCs w:val="20"/>
                <w:lang w:val="en"/>
              </w:rPr>
              <w:t xml:space="preserve">available at: </w:t>
            </w:r>
          </w:p>
          <w:p w:rsidR="008841C7" w:rsidRDefault="00CF5411" w:rsidP="002B1ED5">
            <w:pPr>
              <w:rPr>
                <w:rFonts w:ascii="Arial" w:eastAsia="SimSun" w:hAnsi="Arial" w:cs="Arial"/>
                <w:sz w:val="20"/>
                <w:szCs w:val="20"/>
              </w:rPr>
            </w:pPr>
            <w:hyperlink r:id="rId9" w:history="1">
              <w:r w:rsidR="009C5943" w:rsidRPr="00B95F3F">
                <w:rPr>
                  <w:rStyle w:val="Hyperlink"/>
                  <w:rFonts w:ascii="Arial" w:eastAsia="SimSun" w:hAnsi="Arial" w:cs="Arial"/>
                  <w:sz w:val="20"/>
                  <w:szCs w:val="20"/>
                </w:rPr>
                <w:t>http://www.dmu.ac.uk/dmu-students/the-student-gateway/academic-support-office/academic-offences.aspx</w:t>
              </w:r>
            </w:hyperlink>
            <w:r w:rsidR="00036A6D" w:rsidRPr="008819F3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  <w:r w:rsidR="00592369">
              <w:rPr>
                <w:rFonts w:ascii="Arial" w:eastAsia="SimSun" w:hAnsi="Arial" w:cs="Arial"/>
                <w:sz w:val="20"/>
                <w:szCs w:val="20"/>
              </w:rPr>
              <w:t xml:space="preserve">and </w:t>
            </w:r>
          </w:p>
          <w:p w:rsidR="00592369" w:rsidRPr="008819F3" w:rsidRDefault="00CF5411" w:rsidP="002B1ED5">
            <w:pPr>
              <w:rPr>
                <w:rFonts w:ascii="Arial" w:eastAsia="SimSun" w:hAnsi="Arial" w:cs="Arial"/>
                <w:sz w:val="20"/>
                <w:szCs w:val="20"/>
              </w:rPr>
            </w:pPr>
            <w:hyperlink r:id="rId10" w:history="1">
              <w:r w:rsidR="00592369" w:rsidRPr="00D350B7">
                <w:rPr>
                  <w:rStyle w:val="Hyperlink"/>
                  <w:rFonts w:ascii="Arial" w:eastAsia="SimSun" w:hAnsi="Arial" w:cs="Arial"/>
                  <w:sz w:val="20"/>
                  <w:szCs w:val="20"/>
                </w:rPr>
                <w:t>http://www.dmu.ac.uk/dmu-students/the-student-gateway/academic-support-office/bad-academic-practice.aspx</w:t>
              </w:r>
            </w:hyperlink>
            <w:r w:rsidR="00592369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</w:p>
          <w:p w:rsidR="008841C7" w:rsidRPr="008819F3" w:rsidRDefault="008841C7" w:rsidP="002B1ED5">
            <w:pPr>
              <w:rPr>
                <w:rFonts w:ascii="Arial" w:eastAsia="SimSun" w:hAnsi="Arial" w:cs="Arial"/>
                <w:b/>
                <w:sz w:val="20"/>
                <w:szCs w:val="20"/>
              </w:rPr>
            </w:pPr>
          </w:p>
        </w:tc>
      </w:tr>
      <w:tr w:rsidR="00036A6D" w:rsidRPr="008819F3" w:rsidTr="008819F3">
        <w:tc>
          <w:tcPr>
            <w:tcW w:w="9236" w:type="dxa"/>
            <w:gridSpan w:val="9"/>
          </w:tcPr>
          <w:p w:rsidR="000034CF" w:rsidRDefault="00036A6D" w:rsidP="000034CF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Tasks to be undertaken:</w:t>
            </w:r>
            <w:r w:rsidR="000034CF">
              <w:rPr>
                <w:rFonts w:ascii="Arial" w:eastAsia="SimSun" w:hAnsi="Arial" w:cs="Arial"/>
                <w:b/>
              </w:rPr>
              <w:t xml:space="preserve"> </w:t>
            </w:r>
          </w:p>
          <w:p w:rsidR="00517F89" w:rsidRDefault="00517F89" w:rsidP="00517F89">
            <w:pPr>
              <w:rPr>
                <w:rFonts w:ascii="Arial" w:hAnsi="Arial" w:cs="Arial"/>
              </w:rPr>
            </w:pPr>
            <w:r w:rsidRPr="000034CF">
              <w:rPr>
                <w:rFonts w:ascii="Arial" w:hAnsi="Arial" w:cs="Arial"/>
              </w:rPr>
              <w:t>In this assignment each stude</w:t>
            </w:r>
            <w:r>
              <w:rPr>
                <w:rFonts w:ascii="Arial" w:hAnsi="Arial" w:cs="Arial"/>
              </w:rPr>
              <w:t>nt will develop an interactive </w:t>
            </w:r>
            <w:r w:rsidRPr="000034CF">
              <w:rPr>
                <w:rFonts w:ascii="Arial" w:hAnsi="Arial" w:cs="Arial"/>
              </w:rPr>
              <w:t>3D environment </w:t>
            </w:r>
            <w:r>
              <w:rPr>
                <w:rFonts w:ascii="Arial" w:hAnsi="Arial" w:cs="Arial"/>
              </w:rPr>
              <w:t>that showcases the basics of their underlying engine. The assessment criteria include:</w:t>
            </w:r>
          </w:p>
          <w:p w:rsidR="00517F89" w:rsidRPr="00DE1868" w:rsidRDefault="00517F89" w:rsidP="00517F8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95E2F">
              <w:rPr>
                <w:rFonts w:ascii="Arial" w:hAnsi="Arial" w:cs="Arial"/>
                <w:b/>
              </w:rPr>
              <w:t>Engine Code</w:t>
            </w:r>
            <w:r w:rsidRPr="00DE1868">
              <w:rPr>
                <w:rFonts w:ascii="Arial" w:hAnsi="Arial" w:cs="Arial"/>
              </w:rPr>
              <w:t xml:space="preserve"> (</w:t>
            </w:r>
            <w:r w:rsidR="00395E2F">
              <w:rPr>
                <w:rFonts w:ascii="Arial" w:hAnsi="Arial" w:cs="Arial"/>
              </w:rPr>
              <w:t>I</w:t>
            </w:r>
            <w:r w:rsidRPr="00DE1868">
              <w:rPr>
                <w:rFonts w:ascii="Arial" w:hAnsi="Arial" w:cs="Arial"/>
              </w:rPr>
              <w:t xml:space="preserve">ncluding design patterns such as components and interfaces) </w:t>
            </w:r>
            <w:r w:rsidRPr="00395E2F">
              <w:rPr>
                <w:rFonts w:ascii="Arial" w:hAnsi="Arial" w:cs="Arial"/>
                <w:b/>
              </w:rPr>
              <w:t>(20%)</w:t>
            </w:r>
          </w:p>
          <w:p w:rsidR="00517F89" w:rsidRPr="00DE1868" w:rsidRDefault="00517F89" w:rsidP="00517F8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95E2F">
              <w:rPr>
                <w:rFonts w:ascii="Arial" w:hAnsi="Arial" w:cs="Arial"/>
                <w:b/>
              </w:rPr>
              <w:t>Data-driven architecture</w:t>
            </w:r>
            <w:r w:rsidRPr="00DE1868">
              <w:rPr>
                <w:rFonts w:ascii="Arial" w:hAnsi="Arial" w:cs="Arial"/>
              </w:rPr>
              <w:t xml:space="preserve"> (</w:t>
            </w:r>
            <w:r w:rsidR="00235C1B">
              <w:rPr>
                <w:rFonts w:ascii="Arial" w:hAnsi="Arial" w:cs="Arial"/>
              </w:rPr>
              <w:t xml:space="preserve">Use of JSON, XML or text files to manage the game data, </w:t>
            </w:r>
            <w:r w:rsidRPr="00DE1868">
              <w:rPr>
                <w:rFonts w:ascii="Arial" w:hAnsi="Arial" w:cs="Arial"/>
              </w:rPr>
              <w:t>including game-flow</w:t>
            </w:r>
            <w:r w:rsidR="00235C1B">
              <w:rPr>
                <w:rFonts w:ascii="Arial" w:hAnsi="Arial" w:cs="Arial"/>
              </w:rPr>
              <w:t xml:space="preserve"> with various ‘scenes’</w:t>
            </w:r>
            <w:r w:rsidRPr="00DE1868">
              <w:rPr>
                <w:rFonts w:ascii="Arial" w:hAnsi="Arial" w:cs="Arial"/>
              </w:rPr>
              <w:t xml:space="preserve">) </w:t>
            </w:r>
            <w:r w:rsidRPr="00395E2F">
              <w:rPr>
                <w:rFonts w:ascii="Arial" w:hAnsi="Arial" w:cs="Arial"/>
                <w:b/>
              </w:rPr>
              <w:t>(2</w:t>
            </w:r>
            <w:r w:rsidR="00F53AEE">
              <w:rPr>
                <w:rFonts w:ascii="Arial" w:hAnsi="Arial" w:cs="Arial"/>
                <w:b/>
              </w:rPr>
              <w:t>0</w:t>
            </w:r>
            <w:r w:rsidRPr="00395E2F">
              <w:rPr>
                <w:rFonts w:ascii="Arial" w:hAnsi="Arial" w:cs="Arial"/>
                <w:b/>
              </w:rPr>
              <w:t>%)</w:t>
            </w:r>
          </w:p>
          <w:p w:rsidR="00517F89" w:rsidRPr="00DE1868" w:rsidRDefault="00517F89" w:rsidP="00517F8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95E2F">
              <w:rPr>
                <w:rFonts w:ascii="Arial" w:hAnsi="Arial" w:cs="Arial"/>
                <w:b/>
              </w:rPr>
              <w:t>User Input</w:t>
            </w:r>
            <w:r w:rsidRPr="00DE1868">
              <w:rPr>
                <w:rFonts w:ascii="Arial" w:hAnsi="Arial" w:cs="Arial"/>
              </w:rPr>
              <w:t xml:space="preserve"> (</w:t>
            </w:r>
            <w:r w:rsidR="00395E2F">
              <w:rPr>
                <w:rFonts w:ascii="Arial" w:hAnsi="Arial" w:cs="Arial"/>
              </w:rPr>
              <w:t>I</w:t>
            </w:r>
            <w:r w:rsidRPr="00DE1868">
              <w:rPr>
                <w:rFonts w:ascii="Arial" w:hAnsi="Arial" w:cs="Arial"/>
              </w:rPr>
              <w:t xml:space="preserve">ncluding </w:t>
            </w:r>
            <w:r w:rsidR="00235C1B">
              <w:rPr>
                <w:rFonts w:ascii="Arial" w:hAnsi="Arial" w:cs="Arial"/>
              </w:rPr>
              <w:t xml:space="preserve">different </w:t>
            </w:r>
            <w:r w:rsidRPr="00DE1868">
              <w:rPr>
                <w:rFonts w:ascii="Arial" w:hAnsi="Arial" w:cs="Arial"/>
              </w:rPr>
              <w:t>camera</w:t>
            </w:r>
            <w:r w:rsidR="00235C1B">
              <w:rPr>
                <w:rFonts w:ascii="Arial" w:hAnsi="Arial" w:cs="Arial"/>
              </w:rPr>
              <w:t xml:space="preserve"> implementations</w:t>
            </w:r>
            <w:r w:rsidRPr="00DE1868">
              <w:rPr>
                <w:rFonts w:ascii="Arial" w:hAnsi="Arial" w:cs="Arial"/>
              </w:rPr>
              <w:t xml:space="preserve"> and </w:t>
            </w:r>
            <w:r w:rsidR="00235C1B">
              <w:rPr>
                <w:rFonts w:ascii="Arial" w:hAnsi="Arial" w:cs="Arial"/>
              </w:rPr>
              <w:t xml:space="preserve">movement of a </w:t>
            </w:r>
            <w:r w:rsidRPr="00DE1868">
              <w:rPr>
                <w:rFonts w:ascii="Arial" w:hAnsi="Arial" w:cs="Arial"/>
              </w:rPr>
              <w:lastRenderedPageBreak/>
              <w:t>player character</w:t>
            </w:r>
            <w:r w:rsidR="00235C1B">
              <w:rPr>
                <w:rFonts w:ascii="Arial" w:hAnsi="Arial" w:cs="Arial"/>
              </w:rPr>
              <w:t xml:space="preserve"> using </w:t>
            </w:r>
            <w:r w:rsidR="00395E2F">
              <w:rPr>
                <w:rFonts w:ascii="Arial" w:hAnsi="Arial" w:cs="Arial"/>
              </w:rPr>
              <w:t xml:space="preserve">the </w:t>
            </w:r>
            <w:r w:rsidR="00235C1B">
              <w:rPr>
                <w:rFonts w:ascii="Arial" w:hAnsi="Arial" w:cs="Arial"/>
              </w:rPr>
              <w:t>mouse and keyboard</w:t>
            </w:r>
            <w:r w:rsidRPr="00DE1868">
              <w:rPr>
                <w:rFonts w:ascii="Arial" w:hAnsi="Arial" w:cs="Arial"/>
              </w:rPr>
              <w:t xml:space="preserve">) </w:t>
            </w:r>
            <w:r w:rsidRPr="00395E2F">
              <w:rPr>
                <w:rFonts w:ascii="Arial" w:hAnsi="Arial" w:cs="Arial"/>
                <w:b/>
              </w:rPr>
              <w:t>(20%)</w:t>
            </w:r>
          </w:p>
          <w:p w:rsidR="00517F89" w:rsidRPr="00395E2F" w:rsidRDefault="00517F89" w:rsidP="00517F8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 w:rsidRPr="00395E2F">
              <w:rPr>
                <w:rFonts w:ascii="Arial" w:hAnsi="Arial" w:cs="Arial"/>
                <w:b/>
              </w:rPr>
              <w:t>Asset Pipeline</w:t>
            </w:r>
            <w:r w:rsidRPr="00DE1868">
              <w:rPr>
                <w:rFonts w:ascii="Arial" w:hAnsi="Arial" w:cs="Arial"/>
              </w:rPr>
              <w:t xml:space="preserve"> </w:t>
            </w:r>
            <w:r w:rsidR="00395E2F">
              <w:rPr>
                <w:rFonts w:ascii="Arial" w:hAnsi="Arial" w:cs="Arial"/>
              </w:rPr>
              <w:t xml:space="preserve">(The creation and export/import processing of ‘scenes’ within a level editor package such as Maya) </w:t>
            </w:r>
            <w:r w:rsidRPr="00395E2F">
              <w:rPr>
                <w:rFonts w:ascii="Arial" w:hAnsi="Arial" w:cs="Arial"/>
                <w:b/>
              </w:rPr>
              <w:t>(</w:t>
            </w:r>
            <w:r w:rsidR="00F53AEE">
              <w:rPr>
                <w:rFonts w:ascii="Arial" w:hAnsi="Arial" w:cs="Arial"/>
                <w:b/>
              </w:rPr>
              <w:t>20</w:t>
            </w:r>
            <w:r w:rsidRPr="00395E2F">
              <w:rPr>
                <w:rFonts w:ascii="Arial" w:hAnsi="Arial" w:cs="Arial"/>
                <w:b/>
              </w:rPr>
              <w:t>%)</w:t>
            </w:r>
          </w:p>
          <w:p w:rsidR="00517F89" w:rsidRPr="00395E2F" w:rsidRDefault="00517F89" w:rsidP="00517F8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 w:rsidRPr="00395E2F">
              <w:rPr>
                <w:rFonts w:ascii="Arial" w:hAnsi="Arial" w:cs="Arial"/>
                <w:b/>
              </w:rPr>
              <w:t>Software Testing and Game Debugging Tools</w:t>
            </w:r>
            <w:r w:rsidR="00395E2F">
              <w:rPr>
                <w:rFonts w:ascii="Arial" w:hAnsi="Arial" w:cs="Arial"/>
              </w:rPr>
              <w:t xml:space="preserve"> (Demonstrating use of tools such as Unit Testing and the creation of a Game Debugging Menu)</w:t>
            </w:r>
            <w:r w:rsidRPr="00DE1868">
              <w:rPr>
                <w:rFonts w:ascii="Arial" w:hAnsi="Arial" w:cs="Arial"/>
              </w:rPr>
              <w:t xml:space="preserve"> </w:t>
            </w:r>
            <w:r w:rsidRPr="00395E2F">
              <w:rPr>
                <w:rFonts w:ascii="Arial" w:hAnsi="Arial" w:cs="Arial"/>
                <w:b/>
              </w:rPr>
              <w:t>(10%)</w:t>
            </w:r>
          </w:p>
          <w:p w:rsidR="00517F89" w:rsidRPr="00395E2F" w:rsidRDefault="00517F89" w:rsidP="00517F8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 w:rsidRPr="00395E2F">
              <w:rPr>
                <w:rFonts w:ascii="Arial" w:hAnsi="Arial" w:cs="Arial"/>
                <w:b/>
              </w:rPr>
              <w:t>Professional Practices and Documentation</w:t>
            </w:r>
            <w:r w:rsidR="00395E2F">
              <w:rPr>
                <w:rFonts w:ascii="Arial" w:hAnsi="Arial" w:cs="Arial"/>
              </w:rPr>
              <w:t xml:space="preserve"> (Use of source control management and a short brief that outlines how the above tasks have been handled)</w:t>
            </w:r>
            <w:r w:rsidRPr="00DE1868">
              <w:rPr>
                <w:rFonts w:ascii="Arial" w:hAnsi="Arial" w:cs="Arial"/>
              </w:rPr>
              <w:t xml:space="preserve"> </w:t>
            </w:r>
            <w:r w:rsidRPr="00395E2F">
              <w:rPr>
                <w:rFonts w:ascii="Arial" w:hAnsi="Arial" w:cs="Arial"/>
                <w:b/>
              </w:rPr>
              <w:t>(10%)</w:t>
            </w:r>
          </w:p>
          <w:p w:rsidR="00395E2F" w:rsidRDefault="00395E2F" w:rsidP="00395E2F">
            <w:pPr>
              <w:rPr>
                <w:rFonts w:ascii="Arial" w:hAnsi="Arial" w:cs="Arial"/>
              </w:rPr>
            </w:pPr>
          </w:p>
          <w:p w:rsidR="00395E2F" w:rsidRPr="00395E2F" w:rsidRDefault="00395E2F" w:rsidP="00395E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details of what is required have been made available using a rubric marking scheme available on blackboard.</w:t>
            </w:r>
          </w:p>
          <w:p w:rsidR="000034CF" w:rsidRPr="008819F3" w:rsidRDefault="000034CF" w:rsidP="000034CF">
            <w:pPr>
              <w:rPr>
                <w:rFonts w:ascii="Arial" w:eastAsia="SimSun" w:hAnsi="Arial" w:cs="Arial"/>
                <w:b/>
              </w:rPr>
            </w:pPr>
          </w:p>
        </w:tc>
      </w:tr>
      <w:tr w:rsidR="00036A6D" w:rsidRPr="008819F3" w:rsidTr="008819F3">
        <w:tc>
          <w:tcPr>
            <w:tcW w:w="9236" w:type="dxa"/>
            <w:gridSpan w:val="9"/>
          </w:tcPr>
          <w:p w:rsidR="00036A6D" w:rsidRPr="008819F3" w:rsidRDefault="00036A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lastRenderedPageBreak/>
              <w:t>Deliverables to be submitted for assessment:</w:t>
            </w:r>
            <w:r w:rsidR="000034CF">
              <w:rPr>
                <w:rFonts w:ascii="Arial" w:eastAsia="SimSun" w:hAnsi="Arial" w:cs="Arial"/>
                <w:b/>
              </w:rPr>
              <w:t xml:space="preserve"> </w:t>
            </w:r>
            <w:r w:rsidR="000034CF" w:rsidRPr="004D7E64">
              <w:rPr>
                <w:rFonts w:ascii="Arial" w:eastAsia="SimSun" w:hAnsi="Arial" w:cs="Arial"/>
              </w:rPr>
              <w:t>Code and assets that can be compiled without error to showcase a basic game engine</w:t>
            </w:r>
            <w:r w:rsidR="00395E2F">
              <w:rPr>
                <w:rFonts w:ascii="Arial" w:eastAsia="SimSun" w:hAnsi="Arial" w:cs="Arial"/>
              </w:rPr>
              <w:t>. A short document (approx. 1-2 pages) outlining how the tasks have been met.</w:t>
            </w:r>
          </w:p>
          <w:p w:rsidR="0000696D" w:rsidRPr="008819F3" w:rsidRDefault="0000696D" w:rsidP="002B1ED5">
            <w:pPr>
              <w:rPr>
                <w:rFonts w:ascii="Arial" w:eastAsia="SimSun" w:hAnsi="Arial" w:cs="Arial"/>
                <w:b/>
              </w:rPr>
            </w:pPr>
          </w:p>
        </w:tc>
      </w:tr>
      <w:tr w:rsidR="00036A6D" w:rsidRPr="008819F3" w:rsidTr="008819F3">
        <w:tc>
          <w:tcPr>
            <w:tcW w:w="9236" w:type="dxa"/>
            <w:gridSpan w:val="9"/>
          </w:tcPr>
          <w:p w:rsidR="00036A6D" w:rsidRPr="008819F3" w:rsidRDefault="00036A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How the work will be marked:</w:t>
            </w:r>
            <w:r w:rsidR="000034CF">
              <w:rPr>
                <w:rFonts w:ascii="Arial" w:eastAsia="SimSun" w:hAnsi="Arial" w:cs="Arial"/>
                <w:b/>
              </w:rPr>
              <w:t xml:space="preserve"> </w:t>
            </w:r>
            <w:r w:rsidR="00731FE3">
              <w:rPr>
                <w:rFonts w:ascii="Arial" w:eastAsia="SimSun" w:hAnsi="Arial" w:cs="Arial"/>
              </w:rPr>
              <w:t>According to rubric by first and second marker</w:t>
            </w:r>
          </w:p>
          <w:p w:rsidR="0000696D" w:rsidRPr="008819F3" w:rsidRDefault="0000696D" w:rsidP="002B1ED5">
            <w:pPr>
              <w:rPr>
                <w:rFonts w:ascii="Arial" w:eastAsia="SimSun" w:hAnsi="Arial" w:cs="Arial"/>
                <w:b/>
              </w:rPr>
            </w:pPr>
          </w:p>
        </w:tc>
      </w:tr>
      <w:tr w:rsidR="00036A6D" w:rsidRPr="008819F3" w:rsidTr="008819F3">
        <w:tc>
          <w:tcPr>
            <w:tcW w:w="4112" w:type="dxa"/>
            <w:gridSpan w:val="2"/>
          </w:tcPr>
          <w:p w:rsidR="00036A6D" w:rsidRPr="008819F3" w:rsidRDefault="00036A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Module leader/tutor name:</w:t>
            </w:r>
          </w:p>
        </w:tc>
        <w:tc>
          <w:tcPr>
            <w:tcW w:w="5124" w:type="dxa"/>
            <w:gridSpan w:val="7"/>
          </w:tcPr>
          <w:p w:rsidR="00036A6D" w:rsidRPr="008819F3" w:rsidRDefault="000034CF" w:rsidP="002B1ED5">
            <w:pPr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  <w:b/>
              </w:rPr>
              <w:t>Stephen Ackland</w:t>
            </w:r>
          </w:p>
        </w:tc>
      </w:tr>
      <w:tr w:rsidR="00036A6D" w:rsidRPr="008819F3" w:rsidTr="008819F3">
        <w:tc>
          <w:tcPr>
            <w:tcW w:w="4112" w:type="dxa"/>
            <w:gridSpan w:val="2"/>
          </w:tcPr>
          <w:p w:rsidR="00036A6D" w:rsidRPr="008819F3" w:rsidRDefault="00036A6D" w:rsidP="002B1ED5">
            <w:pPr>
              <w:rPr>
                <w:rFonts w:ascii="Arial" w:eastAsia="SimSun" w:hAnsi="Arial" w:cs="Arial"/>
                <w:b/>
              </w:rPr>
            </w:pPr>
            <w:r w:rsidRPr="008819F3">
              <w:rPr>
                <w:rFonts w:ascii="Arial" w:eastAsia="SimSun" w:hAnsi="Arial" w:cs="Arial"/>
                <w:b/>
              </w:rPr>
              <w:t>Contact details:</w:t>
            </w:r>
          </w:p>
        </w:tc>
        <w:tc>
          <w:tcPr>
            <w:tcW w:w="5124" w:type="dxa"/>
            <w:gridSpan w:val="7"/>
          </w:tcPr>
          <w:p w:rsidR="00036A6D" w:rsidRPr="008819F3" w:rsidRDefault="000034CF" w:rsidP="002B1ED5">
            <w:pPr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  <w:b/>
              </w:rPr>
              <w:t>smackland@dmu.ac.uk</w:t>
            </w:r>
          </w:p>
        </w:tc>
      </w:tr>
    </w:tbl>
    <w:p w:rsidR="0071621B" w:rsidRDefault="0071621B" w:rsidP="002B1ED5">
      <w:pPr>
        <w:rPr>
          <w:rFonts w:ascii="Arial" w:hAnsi="Arial" w:cs="Arial"/>
          <w:b/>
        </w:rPr>
      </w:pPr>
    </w:p>
    <w:p w:rsidR="00E762BE" w:rsidRDefault="0071621B" w:rsidP="00E6710B">
      <w:pPr>
        <w:rPr>
          <w:rFonts w:ascii="Arial" w:hAnsi="Arial" w:cs="Arial"/>
          <w:bCs/>
          <w:iCs/>
        </w:rPr>
      </w:pPr>
      <w:r>
        <w:rPr>
          <w:rFonts w:ascii="Arial" w:hAnsi="Arial" w:cs="Arial"/>
          <w:b/>
        </w:rPr>
        <w:tab/>
      </w:r>
      <w:r w:rsidR="002B7198" w:rsidRPr="00853CEE">
        <w:rPr>
          <w:rFonts w:ascii="Arial" w:hAnsi="Arial" w:cs="Arial"/>
          <w:b/>
          <w:color w:val="000000"/>
        </w:rPr>
        <w:t> </w:t>
      </w:r>
      <w:r w:rsidR="002B7198" w:rsidRPr="00853CEE">
        <w:rPr>
          <w:rFonts w:ascii="Arial" w:hAnsi="Arial" w:cs="Arial"/>
          <w:bCs/>
          <w:iCs/>
        </w:rPr>
        <w:t xml:space="preserve"> </w:t>
      </w:r>
    </w:p>
    <w:sectPr w:rsidR="00E762BE" w:rsidSect="00E6710B">
      <w:pgSz w:w="11906" w:h="16838" w:code="9"/>
      <w:pgMar w:top="1134" w:right="1531" w:bottom="1134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411" w:rsidRDefault="00CF5411" w:rsidP="002D7A23">
      <w:r>
        <w:separator/>
      </w:r>
    </w:p>
  </w:endnote>
  <w:endnote w:type="continuationSeparator" w:id="0">
    <w:p w:rsidR="00CF5411" w:rsidRDefault="00CF5411" w:rsidP="002D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411" w:rsidRDefault="00CF5411" w:rsidP="002D7A23">
      <w:r>
        <w:separator/>
      </w:r>
    </w:p>
  </w:footnote>
  <w:footnote w:type="continuationSeparator" w:id="0">
    <w:p w:rsidR="00CF5411" w:rsidRDefault="00CF5411" w:rsidP="002D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8F1"/>
    <w:multiLevelType w:val="hybridMultilevel"/>
    <w:tmpl w:val="9CE451E0"/>
    <w:lvl w:ilvl="0" w:tplc="7E8C336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AAF03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3C32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6983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501E5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D824B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0E773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F8971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5E416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8F30CBA"/>
    <w:multiLevelType w:val="hybridMultilevel"/>
    <w:tmpl w:val="EF925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54315"/>
    <w:multiLevelType w:val="hybridMultilevel"/>
    <w:tmpl w:val="06880048"/>
    <w:lvl w:ilvl="0" w:tplc="EB1A0D2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5B1A2B"/>
    <w:multiLevelType w:val="hybridMultilevel"/>
    <w:tmpl w:val="1C98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C6410"/>
    <w:multiLevelType w:val="hybridMultilevel"/>
    <w:tmpl w:val="01487C5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308C3"/>
    <w:multiLevelType w:val="hybridMultilevel"/>
    <w:tmpl w:val="8B92004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01634"/>
    <w:multiLevelType w:val="hybridMultilevel"/>
    <w:tmpl w:val="F294D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A2843"/>
    <w:multiLevelType w:val="hybridMultilevel"/>
    <w:tmpl w:val="886282B4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1E100F"/>
    <w:multiLevelType w:val="hybridMultilevel"/>
    <w:tmpl w:val="8CC02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740A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3706168"/>
    <w:multiLevelType w:val="hybridMultilevel"/>
    <w:tmpl w:val="2A240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A12BC"/>
    <w:multiLevelType w:val="hybridMultilevel"/>
    <w:tmpl w:val="D96493DC"/>
    <w:lvl w:ilvl="0" w:tplc="5B843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B866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8C9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CC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CFD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1A1D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029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CBB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4E9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AE0E77"/>
    <w:multiLevelType w:val="hybridMultilevel"/>
    <w:tmpl w:val="C478D306"/>
    <w:lvl w:ilvl="0" w:tplc="94C26BB6">
      <w:start w:val="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9253D"/>
    <w:multiLevelType w:val="hybridMultilevel"/>
    <w:tmpl w:val="C84CA0DA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EA6E6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4F1811B5"/>
    <w:multiLevelType w:val="hybridMultilevel"/>
    <w:tmpl w:val="0C187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775658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51171F9E"/>
    <w:multiLevelType w:val="hybridMultilevel"/>
    <w:tmpl w:val="87FC4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A0AC0"/>
    <w:multiLevelType w:val="hybridMultilevel"/>
    <w:tmpl w:val="46441C06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496B20"/>
    <w:multiLevelType w:val="hybridMultilevel"/>
    <w:tmpl w:val="2E083BF4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6AEC363C"/>
    <w:multiLevelType w:val="hybridMultilevel"/>
    <w:tmpl w:val="3B8E0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5E7DB2"/>
    <w:multiLevelType w:val="hybridMultilevel"/>
    <w:tmpl w:val="F07A1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6279B"/>
    <w:multiLevelType w:val="hybridMultilevel"/>
    <w:tmpl w:val="5D8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464AFF"/>
    <w:multiLevelType w:val="hybridMultilevel"/>
    <w:tmpl w:val="AA60BC92"/>
    <w:lvl w:ilvl="0" w:tplc="E31085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BC5E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E47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E5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2447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106F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4D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4445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B4E9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4C6958"/>
    <w:multiLevelType w:val="hybridMultilevel"/>
    <w:tmpl w:val="69A8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A86392"/>
    <w:multiLevelType w:val="hybridMultilevel"/>
    <w:tmpl w:val="10CE2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2576FD"/>
    <w:multiLevelType w:val="hybridMultilevel"/>
    <w:tmpl w:val="CBD8D78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4"/>
  </w:num>
  <w:num w:numId="4">
    <w:abstractNumId w:val="16"/>
  </w:num>
  <w:num w:numId="5">
    <w:abstractNumId w:val="13"/>
  </w:num>
  <w:num w:numId="6">
    <w:abstractNumId w:val="7"/>
  </w:num>
  <w:num w:numId="7">
    <w:abstractNumId w:val="18"/>
  </w:num>
  <w:num w:numId="8">
    <w:abstractNumId w:val="19"/>
  </w:num>
  <w:num w:numId="9">
    <w:abstractNumId w:val="24"/>
  </w:num>
  <w:num w:numId="10">
    <w:abstractNumId w:val="3"/>
  </w:num>
  <w:num w:numId="11">
    <w:abstractNumId w:val="22"/>
  </w:num>
  <w:num w:numId="12">
    <w:abstractNumId w:val="6"/>
  </w:num>
  <w:num w:numId="13">
    <w:abstractNumId w:val="9"/>
  </w:num>
  <w:num w:numId="14">
    <w:abstractNumId w:val="17"/>
  </w:num>
  <w:num w:numId="15">
    <w:abstractNumId w:val="4"/>
  </w:num>
  <w:num w:numId="16">
    <w:abstractNumId w:val="5"/>
  </w:num>
  <w:num w:numId="17">
    <w:abstractNumId w:val="26"/>
  </w:num>
  <w:num w:numId="18">
    <w:abstractNumId w:val="2"/>
  </w:num>
  <w:num w:numId="19">
    <w:abstractNumId w:val="1"/>
  </w:num>
  <w:num w:numId="20">
    <w:abstractNumId w:val="12"/>
  </w:num>
  <w:num w:numId="21">
    <w:abstractNumId w:val="15"/>
  </w:num>
  <w:num w:numId="22">
    <w:abstractNumId w:val="10"/>
  </w:num>
  <w:num w:numId="23">
    <w:abstractNumId w:val="25"/>
  </w:num>
  <w:num w:numId="24">
    <w:abstractNumId w:val="8"/>
  </w:num>
  <w:num w:numId="25">
    <w:abstractNumId w:val="20"/>
  </w:num>
  <w:num w:numId="26">
    <w:abstractNumId w:val="21"/>
  </w:num>
  <w:num w:numId="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en Ackland">
    <w15:presenceInfo w15:providerId="Windows Live" w15:userId="eca6ce92ac6c09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40"/>
    <w:rsid w:val="000034CF"/>
    <w:rsid w:val="0000696D"/>
    <w:rsid w:val="00012644"/>
    <w:rsid w:val="00020821"/>
    <w:rsid w:val="00036A6D"/>
    <w:rsid w:val="00050BC0"/>
    <w:rsid w:val="000544A5"/>
    <w:rsid w:val="00072FEB"/>
    <w:rsid w:val="000823A3"/>
    <w:rsid w:val="00090095"/>
    <w:rsid w:val="00091FFB"/>
    <w:rsid w:val="000A0A26"/>
    <w:rsid w:val="000A4879"/>
    <w:rsid w:val="000B0754"/>
    <w:rsid w:val="000B1631"/>
    <w:rsid w:val="000C2B81"/>
    <w:rsid w:val="000C5422"/>
    <w:rsid w:val="000C794D"/>
    <w:rsid w:val="00102128"/>
    <w:rsid w:val="0011412A"/>
    <w:rsid w:val="00115062"/>
    <w:rsid w:val="0013709B"/>
    <w:rsid w:val="00142EF7"/>
    <w:rsid w:val="00146F52"/>
    <w:rsid w:val="00170C47"/>
    <w:rsid w:val="001A27C1"/>
    <w:rsid w:val="001A6B48"/>
    <w:rsid w:val="001C1B30"/>
    <w:rsid w:val="001C6086"/>
    <w:rsid w:val="001D0F43"/>
    <w:rsid w:val="001D59B8"/>
    <w:rsid w:val="001E79BB"/>
    <w:rsid w:val="001F7EE8"/>
    <w:rsid w:val="00205060"/>
    <w:rsid w:val="00210E98"/>
    <w:rsid w:val="002111D4"/>
    <w:rsid w:val="00216E01"/>
    <w:rsid w:val="00235C1B"/>
    <w:rsid w:val="00251818"/>
    <w:rsid w:val="00251B08"/>
    <w:rsid w:val="00252C21"/>
    <w:rsid w:val="00255A21"/>
    <w:rsid w:val="00272BBE"/>
    <w:rsid w:val="00296C44"/>
    <w:rsid w:val="002A0A8D"/>
    <w:rsid w:val="002B1ED5"/>
    <w:rsid w:val="002B7198"/>
    <w:rsid w:val="002C0A57"/>
    <w:rsid w:val="002C10A8"/>
    <w:rsid w:val="002D7A23"/>
    <w:rsid w:val="00305FDB"/>
    <w:rsid w:val="00316272"/>
    <w:rsid w:val="00321454"/>
    <w:rsid w:val="003274E3"/>
    <w:rsid w:val="00331C01"/>
    <w:rsid w:val="003414EC"/>
    <w:rsid w:val="00341F7D"/>
    <w:rsid w:val="003664DC"/>
    <w:rsid w:val="003742B6"/>
    <w:rsid w:val="003866F7"/>
    <w:rsid w:val="003931C0"/>
    <w:rsid w:val="00395E2F"/>
    <w:rsid w:val="003C43E2"/>
    <w:rsid w:val="003D0799"/>
    <w:rsid w:val="003F4424"/>
    <w:rsid w:val="00406EC5"/>
    <w:rsid w:val="00410822"/>
    <w:rsid w:val="00413C07"/>
    <w:rsid w:val="00433B15"/>
    <w:rsid w:val="0044693C"/>
    <w:rsid w:val="004563BA"/>
    <w:rsid w:val="004804EC"/>
    <w:rsid w:val="00481F6D"/>
    <w:rsid w:val="0049041F"/>
    <w:rsid w:val="004933A9"/>
    <w:rsid w:val="004A7024"/>
    <w:rsid w:val="004C3234"/>
    <w:rsid w:val="004D295D"/>
    <w:rsid w:val="004D7E64"/>
    <w:rsid w:val="004F3473"/>
    <w:rsid w:val="005016C9"/>
    <w:rsid w:val="005102AC"/>
    <w:rsid w:val="00515D4D"/>
    <w:rsid w:val="00517F89"/>
    <w:rsid w:val="00555A33"/>
    <w:rsid w:val="00580C27"/>
    <w:rsid w:val="00592369"/>
    <w:rsid w:val="005B5E81"/>
    <w:rsid w:val="005C7B97"/>
    <w:rsid w:val="005D1AB7"/>
    <w:rsid w:val="005F21EC"/>
    <w:rsid w:val="00602E67"/>
    <w:rsid w:val="006157A7"/>
    <w:rsid w:val="00630980"/>
    <w:rsid w:val="0063577C"/>
    <w:rsid w:val="00635839"/>
    <w:rsid w:val="0065758D"/>
    <w:rsid w:val="00663722"/>
    <w:rsid w:val="00671156"/>
    <w:rsid w:val="006747B8"/>
    <w:rsid w:val="00687B40"/>
    <w:rsid w:val="006A5830"/>
    <w:rsid w:val="006B3D9C"/>
    <w:rsid w:val="006D5130"/>
    <w:rsid w:val="006E638D"/>
    <w:rsid w:val="006E75F1"/>
    <w:rsid w:val="006F2CDC"/>
    <w:rsid w:val="007006F6"/>
    <w:rsid w:val="00707D2D"/>
    <w:rsid w:val="00715B2F"/>
    <w:rsid w:val="0071621B"/>
    <w:rsid w:val="00731FE3"/>
    <w:rsid w:val="0073783A"/>
    <w:rsid w:val="00754D31"/>
    <w:rsid w:val="00756092"/>
    <w:rsid w:val="0076556C"/>
    <w:rsid w:val="00771C6F"/>
    <w:rsid w:val="007927A0"/>
    <w:rsid w:val="007C2C95"/>
    <w:rsid w:val="007E678E"/>
    <w:rsid w:val="007F001E"/>
    <w:rsid w:val="007F1D28"/>
    <w:rsid w:val="008132F0"/>
    <w:rsid w:val="00821AEB"/>
    <w:rsid w:val="00844083"/>
    <w:rsid w:val="00853CEE"/>
    <w:rsid w:val="008819F3"/>
    <w:rsid w:val="00883B60"/>
    <w:rsid w:val="0088403D"/>
    <w:rsid w:val="008841C7"/>
    <w:rsid w:val="00894EA3"/>
    <w:rsid w:val="008B25D9"/>
    <w:rsid w:val="008C20E3"/>
    <w:rsid w:val="008C2366"/>
    <w:rsid w:val="008D25B9"/>
    <w:rsid w:val="008D2681"/>
    <w:rsid w:val="008D3EFD"/>
    <w:rsid w:val="008D4401"/>
    <w:rsid w:val="008F0FC3"/>
    <w:rsid w:val="009277B5"/>
    <w:rsid w:val="00927D82"/>
    <w:rsid w:val="00957ADE"/>
    <w:rsid w:val="00966952"/>
    <w:rsid w:val="009806D0"/>
    <w:rsid w:val="009A5D17"/>
    <w:rsid w:val="009C2A07"/>
    <w:rsid w:val="009C5943"/>
    <w:rsid w:val="009D5C33"/>
    <w:rsid w:val="009D65F2"/>
    <w:rsid w:val="009E187E"/>
    <w:rsid w:val="009E34E3"/>
    <w:rsid w:val="00A04BDB"/>
    <w:rsid w:val="00A10C24"/>
    <w:rsid w:val="00A25DD5"/>
    <w:rsid w:val="00A324FF"/>
    <w:rsid w:val="00A36714"/>
    <w:rsid w:val="00A61049"/>
    <w:rsid w:val="00A67EB6"/>
    <w:rsid w:val="00AC31BB"/>
    <w:rsid w:val="00AC6995"/>
    <w:rsid w:val="00AC7A37"/>
    <w:rsid w:val="00AE0485"/>
    <w:rsid w:val="00AF18E1"/>
    <w:rsid w:val="00B04531"/>
    <w:rsid w:val="00B07831"/>
    <w:rsid w:val="00B22253"/>
    <w:rsid w:val="00B23E5D"/>
    <w:rsid w:val="00B44AC8"/>
    <w:rsid w:val="00B5065C"/>
    <w:rsid w:val="00B54612"/>
    <w:rsid w:val="00B561E6"/>
    <w:rsid w:val="00B62B44"/>
    <w:rsid w:val="00B811A7"/>
    <w:rsid w:val="00B93A1D"/>
    <w:rsid w:val="00B95E96"/>
    <w:rsid w:val="00B95F16"/>
    <w:rsid w:val="00B9635C"/>
    <w:rsid w:val="00BB7DC2"/>
    <w:rsid w:val="00BC1D1C"/>
    <w:rsid w:val="00BD4E29"/>
    <w:rsid w:val="00C31832"/>
    <w:rsid w:val="00C40455"/>
    <w:rsid w:val="00C609A5"/>
    <w:rsid w:val="00C9412D"/>
    <w:rsid w:val="00CA7FA8"/>
    <w:rsid w:val="00CE2400"/>
    <w:rsid w:val="00CF3215"/>
    <w:rsid w:val="00CF5411"/>
    <w:rsid w:val="00D008CF"/>
    <w:rsid w:val="00D00C28"/>
    <w:rsid w:val="00D01754"/>
    <w:rsid w:val="00D216C1"/>
    <w:rsid w:val="00D2420D"/>
    <w:rsid w:val="00D33839"/>
    <w:rsid w:val="00D53DC9"/>
    <w:rsid w:val="00D62FCD"/>
    <w:rsid w:val="00DA03C5"/>
    <w:rsid w:val="00DA1623"/>
    <w:rsid w:val="00DA1B16"/>
    <w:rsid w:val="00DC4C7F"/>
    <w:rsid w:val="00DE1868"/>
    <w:rsid w:val="00DE4E7E"/>
    <w:rsid w:val="00DF6EA1"/>
    <w:rsid w:val="00E07A14"/>
    <w:rsid w:val="00E16BA8"/>
    <w:rsid w:val="00E4434D"/>
    <w:rsid w:val="00E5704E"/>
    <w:rsid w:val="00E62555"/>
    <w:rsid w:val="00E6710B"/>
    <w:rsid w:val="00E73C88"/>
    <w:rsid w:val="00E762BE"/>
    <w:rsid w:val="00EA7569"/>
    <w:rsid w:val="00EB5940"/>
    <w:rsid w:val="00ED4857"/>
    <w:rsid w:val="00EE46E6"/>
    <w:rsid w:val="00F179E6"/>
    <w:rsid w:val="00F4205A"/>
    <w:rsid w:val="00F53AEE"/>
    <w:rsid w:val="00F56825"/>
    <w:rsid w:val="00F85594"/>
    <w:rsid w:val="00FA566B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DefaultText">
    <w:name w:val="Default Text"/>
    <w:basedOn w:val="Normal"/>
    <w:rPr>
      <w:szCs w:val="20"/>
      <w:lang w:eastAsia="en-GB"/>
    </w:rPr>
  </w:style>
  <w:style w:type="paragraph" w:customStyle="1" w:styleId="bullet2">
    <w:name w:val="bullet 2"/>
    <w:basedOn w:val="Normal"/>
    <w:rPr>
      <w:szCs w:val="20"/>
      <w:lang w:eastAsia="en-GB"/>
    </w:rPr>
  </w:style>
  <w:style w:type="paragraph" w:customStyle="1" w:styleId="Bullet1">
    <w:name w:val="Bullet 1"/>
    <w:basedOn w:val="Normal"/>
    <w:rPr>
      <w:szCs w:val="20"/>
      <w:lang w:eastAsia="en-GB"/>
    </w:rPr>
  </w:style>
  <w:style w:type="paragraph" w:styleId="BodyText2">
    <w:name w:val="Body Text 2"/>
    <w:basedOn w:val="Normal"/>
    <w:pPr>
      <w:jc w:val="center"/>
    </w:pPr>
    <w:rPr>
      <w:b/>
      <w:sz w:val="36"/>
    </w:rPr>
  </w:style>
  <w:style w:type="table" w:styleId="TableGrid">
    <w:name w:val="Table Grid"/>
    <w:basedOn w:val="TableNormal"/>
    <w:rsid w:val="00D62FC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13C07"/>
    <w:pPr>
      <w:tabs>
        <w:tab w:val="center" w:pos="4153"/>
        <w:tab w:val="right" w:pos="8306"/>
      </w:tabs>
    </w:pPr>
    <w:rPr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66952"/>
    <w:pPr>
      <w:ind w:left="720"/>
    </w:pPr>
    <w:rPr>
      <w:szCs w:val="20"/>
      <w:lang w:eastAsia="en-GB"/>
    </w:rPr>
  </w:style>
  <w:style w:type="paragraph" w:customStyle="1" w:styleId="A1section">
    <w:name w:val="A1.section"/>
    <w:basedOn w:val="Normal"/>
    <w:rsid w:val="00515D4D"/>
    <w:pPr>
      <w:tabs>
        <w:tab w:val="left" w:pos="456"/>
        <w:tab w:val="left" w:pos="855"/>
        <w:tab w:val="left" w:pos="1083"/>
        <w:tab w:val="left" w:pos="1539"/>
        <w:tab w:val="left" w:pos="1881"/>
        <w:tab w:val="right" w:pos="7809"/>
      </w:tabs>
      <w:jc w:val="both"/>
    </w:pPr>
    <w:rPr>
      <w:szCs w:val="20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2D7A2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2D7A23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CD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F2CDC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B7198"/>
    <w:rPr>
      <w:lang w:eastAsia="en-GB"/>
    </w:rPr>
  </w:style>
  <w:style w:type="character" w:styleId="Strong">
    <w:name w:val="Strong"/>
    <w:uiPriority w:val="22"/>
    <w:qFormat/>
    <w:rsid w:val="002B7198"/>
    <w:rPr>
      <w:b/>
      <w:bCs/>
    </w:rPr>
  </w:style>
  <w:style w:type="paragraph" w:customStyle="1" w:styleId="Default">
    <w:name w:val="Default"/>
    <w:rsid w:val="004C323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296C4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53CEE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1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8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1082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8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0822"/>
    <w:rPr>
      <w:b/>
      <w:bCs/>
      <w:lang w:eastAsia="en-US"/>
    </w:rPr>
  </w:style>
  <w:style w:type="paragraph" w:styleId="Revision">
    <w:name w:val="Revision"/>
    <w:hidden/>
    <w:uiPriority w:val="99"/>
    <w:semiHidden/>
    <w:rsid w:val="000B075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DefaultText">
    <w:name w:val="Default Text"/>
    <w:basedOn w:val="Normal"/>
    <w:rPr>
      <w:szCs w:val="20"/>
      <w:lang w:eastAsia="en-GB"/>
    </w:rPr>
  </w:style>
  <w:style w:type="paragraph" w:customStyle="1" w:styleId="bullet2">
    <w:name w:val="bullet 2"/>
    <w:basedOn w:val="Normal"/>
    <w:rPr>
      <w:szCs w:val="20"/>
      <w:lang w:eastAsia="en-GB"/>
    </w:rPr>
  </w:style>
  <w:style w:type="paragraph" w:customStyle="1" w:styleId="Bullet1">
    <w:name w:val="Bullet 1"/>
    <w:basedOn w:val="Normal"/>
    <w:rPr>
      <w:szCs w:val="20"/>
      <w:lang w:eastAsia="en-GB"/>
    </w:rPr>
  </w:style>
  <w:style w:type="paragraph" w:styleId="BodyText2">
    <w:name w:val="Body Text 2"/>
    <w:basedOn w:val="Normal"/>
    <w:pPr>
      <w:jc w:val="center"/>
    </w:pPr>
    <w:rPr>
      <w:b/>
      <w:sz w:val="36"/>
    </w:rPr>
  </w:style>
  <w:style w:type="table" w:styleId="TableGrid">
    <w:name w:val="Table Grid"/>
    <w:basedOn w:val="TableNormal"/>
    <w:rsid w:val="00D62FC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13C07"/>
    <w:pPr>
      <w:tabs>
        <w:tab w:val="center" w:pos="4153"/>
        <w:tab w:val="right" w:pos="8306"/>
      </w:tabs>
    </w:pPr>
    <w:rPr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66952"/>
    <w:pPr>
      <w:ind w:left="720"/>
    </w:pPr>
    <w:rPr>
      <w:szCs w:val="20"/>
      <w:lang w:eastAsia="en-GB"/>
    </w:rPr>
  </w:style>
  <w:style w:type="paragraph" w:customStyle="1" w:styleId="A1section">
    <w:name w:val="A1.section"/>
    <w:basedOn w:val="Normal"/>
    <w:rsid w:val="00515D4D"/>
    <w:pPr>
      <w:tabs>
        <w:tab w:val="left" w:pos="456"/>
        <w:tab w:val="left" w:pos="855"/>
        <w:tab w:val="left" w:pos="1083"/>
        <w:tab w:val="left" w:pos="1539"/>
        <w:tab w:val="left" w:pos="1881"/>
        <w:tab w:val="right" w:pos="7809"/>
      </w:tabs>
      <w:jc w:val="both"/>
    </w:pPr>
    <w:rPr>
      <w:szCs w:val="20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2D7A2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2D7A23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CD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F2CDC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B7198"/>
    <w:rPr>
      <w:lang w:eastAsia="en-GB"/>
    </w:rPr>
  </w:style>
  <w:style w:type="character" w:styleId="Strong">
    <w:name w:val="Strong"/>
    <w:uiPriority w:val="22"/>
    <w:qFormat/>
    <w:rsid w:val="002B7198"/>
    <w:rPr>
      <w:b/>
      <w:bCs/>
    </w:rPr>
  </w:style>
  <w:style w:type="paragraph" w:customStyle="1" w:styleId="Default">
    <w:name w:val="Default"/>
    <w:rsid w:val="004C323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296C4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53CEE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1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8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1082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8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0822"/>
    <w:rPr>
      <w:b/>
      <w:bCs/>
      <w:lang w:eastAsia="en-US"/>
    </w:rPr>
  </w:style>
  <w:style w:type="paragraph" w:styleId="Revision">
    <w:name w:val="Revision"/>
    <w:hidden/>
    <w:uiPriority w:val="99"/>
    <w:semiHidden/>
    <w:rsid w:val="000B075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475">
                  <w:marLeft w:val="166"/>
                  <w:marRight w:val="166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dofstudies-tec@dmu.ac.uk" TargetMode="Externa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mu.ac.uk/dmu-students/the-student-gateway/academic-support-office/bad-academic-practic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mu.ac.uk/dmu-students/the-student-gateway/academic-support-office/academic-offenc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</vt:lpstr>
    </vt:vector>
  </TitlesOfParts>
  <Company>De Montfort University</Company>
  <LinksUpToDate>false</LinksUpToDate>
  <CharactersWithSpaces>4281</CharactersWithSpaces>
  <SharedDoc>false</SharedDoc>
  <HLinks>
    <vt:vector size="18" baseType="variant">
      <vt:variant>
        <vt:i4>5832774</vt:i4>
      </vt:variant>
      <vt:variant>
        <vt:i4>6</vt:i4>
      </vt:variant>
      <vt:variant>
        <vt:i4>0</vt:i4>
      </vt:variant>
      <vt:variant>
        <vt:i4>5</vt:i4>
      </vt:variant>
      <vt:variant>
        <vt:lpwstr>http://www.dmu.ac.uk/dmu-students/the-student-gateway/academic-support-office/bad-academic-practice.aspx</vt:lpwstr>
      </vt:variant>
      <vt:variant>
        <vt:lpwstr/>
      </vt:variant>
      <vt:variant>
        <vt:i4>1114190</vt:i4>
      </vt:variant>
      <vt:variant>
        <vt:i4>3</vt:i4>
      </vt:variant>
      <vt:variant>
        <vt:i4>0</vt:i4>
      </vt:variant>
      <vt:variant>
        <vt:i4>5</vt:i4>
      </vt:variant>
      <vt:variant>
        <vt:lpwstr>http://www.dmu.ac.uk/dmu-students/the-student-gateway/academic-support-office/academic-offences.aspx</vt:lpwstr>
      </vt:variant>
      <vt:variant>
        <vt:lpwstr/>
      </vt:variant>
      <vt:variant>
        <vt:i4>3801093</vt:i4>
      </vt:variant>
      <vt:variant>
        <vt:i4>0</vt:i4>
      </vt:variant>
      <vt:variant>
        <vt:i4>0</vt:i4>
      </vt:variant>
      <vt:variant>
        <vt:i4>5</vt:i4>
      </vt:variant>
      <vt:variant>
        <vt:lpwstr>mailto:headofstudies-tec@dmu.ac.uk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</dc:title>
  <dc:subject/>
  <dc:creator>Stephen Ackland</dc:creator>
  <cp:keywords/>
  <dc:description/>
  <cp:lastModifiedBy>Stephen Ackland</cp:lastModifiedBy>
  <cp:revision>8</cp:revision>
  <cp:lastPrinted>2014-09-17T12:32:00Z</cp:lastPrinted>
  <dcterms:created xsi:type="dcterms:W3CDTF">2017-11-19T15:37:00Z</dcterms:created>
  <dcterms:modified xsi:type="dcterms:W3CDTF">2017-12-20T13:46:00Z</dcterms:modified>
</cp:coreProperties>
</file>